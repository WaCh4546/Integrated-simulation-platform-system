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4729" w14:textId="77777777" w:rsidR="001E4AB4" w:rsidRPr="00CE5AF2" w:rsidRDefault="00A206DC" w:rsidP="00EE44FB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加油杆的运动控制算法</w:t>
      </w:r>
    </w:p>
    <w:p w14:paraId="45A6D8CB" w14:textId="77777777" w:rsidR="00521C22" w:rsidRPr="00CE5AF2" w:rsidRDefault="00F327FD" w:rsidP="00885E4F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本文档用于分析设计基于机器人的加油杆自动对接算法设计。</w:t>
      </w:r>
      <w:r w:rsidR="00885E4F" w:rsidRPr="00CE5AF2">
        <w:rPr>
          <w:rFonts w:ascii="微软雅黑" w:eastAsia="微软雅黑" w:hAnsi="微软雅黑" w:hint="eastAsia"/>
          <w:szCs w:val="21"/>
        </w:rPr>
        <w:t>加油杆以刚性方式固定安装在机器人的末端，加油杆末端安装有深度相机，用于检测跟踪</w:t>
      </w:r>
      <w:r w:rsidR="004D4181" w:rsidRPr="00CE5AF2">
        <w:rPr>
          <w:rFonts w:ascii="微软雅黑" w:eastAsia="微软雅黑" w:hAnsi="微软雅黑" w:hint="eastAsia"/>
          <w:szCs w:val="21"/>
        </w:rPr>
        <w:t>飞机</w:t>
      </w:r>
      <w:r w:rsidR="00885E4F" w:rsidRPr="00CE5AF2">
        <w:rPr>
          <w:rFonts w:ascii="微软雅黑" w:eastAsia="微软雅黑" w:hAnsi="微软雅黑" w:hint="eastAsia"/>
          <w:szCs w:val="21"/>
        </w:rPr>
        <w:t>受油孔。</w:t>
      </w:r>
    </w:p>
    <w:p w14:paraId="2CD7C8FA" w14:textId="77777777" w:rsidR="00F92EE1" w:rsidRPr="00CE5AF2" w:rsidRDefault="00F92EE1" w:rsidP="00521C22">
      <w:pPr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 w:hint="eastAsia"/>
          <w:szCs w:val="21"/>
        </w:rPr>
        <w:t xml:space="preserve">1. </w:t>
      </w:r>
      <w:r w:rsidR="003811ED">
        <w:rPr>
          <w:rFonts w:ascii="微软雅黑" w:eastAsia="微软雅黑" w:hAnsi="微软雅黑" w:hint="eastAsia"/>
          <w:szCs w:val="21"/>
        </w:rPr>
        <w:t>坐标系定义</w:t>
      </w:r>
    </w:p>
    <w:p w14:paraId="6D45E181" w14:textId="77777777" w:rsidR="00FB5105" w:rsidRPr="00CE5AF2" w:rsidRDefault="00FB5105" w:rsidP="003A2C93">
      <w:pPr>
        <w:ind w:firstLineChars="200" w:firstLine="420"/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 w:hint="eastAsia"/>
          <w:szCs w:val="21"/>
        </w:rPr>
        <w:t>在该问题中，存在以下坐标系：</w:t>
      </w:r>
    </w:p>
    <w:p w14:paraId="2CE90508" w14:textId="77777777" w:rsidR="00FB5105" w:rsidRPr="00CE5AF2" w:rsidRDefault="00FB5105" w:rsidP="00521C22">
      <w:pPr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 w:hint="eastAsia"/>
          <w:szCs w:val="21"/>
        </w:rPr>
        <w:t xml:space="preserve">1) </w:t>
      </w:r>
      <w:r w:rsidR="00A24814">
        <w:rPr>
          <w:rFonts w:ascii="微软雅黑" w:eastAsia="微软雅黑" w:hAnsi="微软雅黑" w:hint="eastAsia"/>
          <w:szCs w:val="21"/>
        </w:rPr>
        <w:t>机器人</w:t>
      </w:r>
      <w:r w:rsidRPr="00CE5AF2">
        <w:rPr>
          <w:rFonts w:ascii="微软雅黑" w:eastAsia="微软雅黑" w:hAnsi="微软雅黑" w:hint="eastAsia"/>
          <w:szCs w:val="21"/>
        </w:rPr>
        <w:t>坐标系，以机器人的基座为原点，记作</w:t>
      </w:r>
      <m:oMath>
        <m:sSub>
          <m:sSubPr>
            <m:ctrlPr>
              <w:rPr>
                <w:rFonts w:ascii="Cambria Math" w:eastAsia="微软雅黑" w:hAnsi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XYZ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0</m:t>
            </m:r>
          </m:sub>
        </m:sSub>
      </m:oMath>
      <w:r w:rsidR="00374C6D" w:rsidRPr="00CE5AF2">
        <w:rPr>
          <w:rFonts w:ascii="微软雅黑" w:eastAsia="微软雅黑" w:hAnsi="微软雅黑" w:hint="eastAsia"/>
          <w:szCs w:val="21"/>
        </w:rPr>
        <w:t>。</w:t>
      </w:r>
      <w:r w:rsidR="007167DB">
        <w:rPr>
          <w:rFonts w:ascii="微软雅黑" w:eastAsia="微软雅黑" w:hAnsi="微软雅黑" w:hint="eastAsia"/>
          <w:szCs w:val="21"/>
        </w:rPr>
        <w:t>该坐标系中，机械臂向前伸展方向为X轴，垂直大地向上为Z轴。</w:t>
      </w:r>
      <w:r w:rsidR="002F1E6C">
        <w:rPr>
          <w:rFonts w:ascii="微软雅黑" w:eastAsia="微软雅黑" w:hAnsi="微软雅黑" w:hint="eastAsia"/>
          <w:szCs w:val="21"/>
        </w:rPr>
        <w:t>机器人的姿态角是以大地坐标系为基准，但是需要注意的是，我们习惯的欧拉角是以飞机机体坐标系为参考，俯仰角围绕Y轴，滚转角围绕X轴。而在机器人坐标系中，俯仰角围绕Y轴，且正俯仰</w:t>
      </w:r>
      <w:proofErr w:type="gramStart"/>
      <w:r w:rsidR="002F1E6C">
        <w:rPr>
          <w:rFonts w:ascii="微软雅黑" w:eastAsia="微软雅黑" w:hAnsi="微软雅黑" w:hint="eastAsia"/>
          <w:szCs w:val="21"/>
        </w:rPr>
        <w:t>角导致</w:t>
      </w:r>
      <w:proofErr w:type="gramEnd"/>
      <w:r w:rsidR="002F1E6C">
        <w:rPr>
          <w:rFonts w:ascii="微软雅黑" w:eastAsia="微软雅黑" w:hAnsi="微软雅黑" w:hint="eastAsia"/>
          <w:szCs w:val="21"/>
        </w:rPr>
        <w:t>加油杆低头。滚转角围绕X轴。在后续计算中需要对此加以注意。</w:t>
      </w:r>
    </w:p>
    <w:p w14:paraId="0272BE6E" w14:textId="77777777" w:rsidR="00FB5105" w:rsidRPr="00CE5AF2" w:rsidRDefault="00D31C24" w:rsidP="00521C2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</w:t>
      </w:r>
      <w:r w:rsidR="00FB5105" w:rsidRPr="00CE5AF2">
        <w:rPr>
          <w:rFonts w:ascii="微软雅黑" w:eastAsia="微软雅黑" w:hAnsi="微软雅黑" w:hint="eastAsia"/>
          <w:szCs w:val="21"/>
        </w:rPr>
        <w:t>) 加油杆末端坐标系，记作</w:t>
      </w:r>
      <m:oMath>
        <m:sSub>
          <m:sSubPr>
            <m:ctrlPr>
              <w:rPr>
                <w:rFonts w:ascii="Cambria Math" w:eastAsia="微软雅黑" w:hAnsi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XYZ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1</m:t>
            </m:r>
          </m:sub>
        </m:sSub>
      </m:oMath>
      <w:r w:rsidR="007167DB">
        <w:rPr>
          <w:rFonts w:ascii="微软雅黑" w:eastAsia="微软雅黑" w:hAnsi="微软雅黑" w:hint="eastAsia"/>
          <w:szCs w:val="21"/>
        </w:rPr>
        <w:t>，其方向定义与</w:t>
      </w:r>
      <m:oMath>
        <m:sSub>
          <m:sSubPr>
            <m:ctrlPr>
              <w:rPr>
                <w:rFonts w:ascii="Cambria Math" w:eastAsia="微软雅黑" w:hAnsi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XYZ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0</m:t>
            </m:r>
          </m:sub>
        </m:sSub>
      </m:oMath>
      <w:r w:rsidR="007167DB">
        <w:rPr>
          <w:rFonts w:ascii="微软雅黑" w:eastAsia="微软雅黑" w:hAnsi="微软雅黑" w:hint="eastAsia"/>
          <w:szCs w:val="21"/>
        </w:rPr>
        <w:t>一致。机器人</w:t>
      </w:r>
      <w:r w:rsidR="00C27AB2">
        <w:rPr>
          <w:rFonts w:ascii="微软雅黑" w:eastAsia="微软雅黑" w:hAnsi="微软雅黑" w:hint="eastAsia"/>
          <w:szCs w:val="21"/>
        </w:rPr>
        <w:t>将加油杆末端设置为TCP，应当对其进行标定校准。</w:t>
      </w:r>
      <w:r w:rsidR="00A65E05">
        <w:rPr>
          <w:rFonts w:ascii="微软雅黑" w:eastAsia="微软雅黑" w:hAnsi="微软雅黑" w:hint="eastAsia"/>
          <w:szCs w:val="21"/>
        </w:rPr>
        <w:t>需要注意的是，加油杆在安装时，应当尽量确保油杆坐标系与机器人末端坐标系的方向完全一致，从而确保其姿态准确。</w:t>
      </w:r>
    </w:p>
    <w:p w14:paraId="0700301F" w14:textId="77777777" w:rsidR="00FB5105" w:rsidRDefault="00DD6D14" w:rsidP="00521C2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</w:t>
      </w:r>
      <w:r w:rsidR="00FB5105" w:rsidRPr="00CE5AF2">
        <w:rPr>
          <w:rFonts w:ascii="微软雅黑" w:eastAsia="微软雅黑" w:hAnsi="微软雅黑" w:hint="eastAsia"/>
          <w:szCs w:val="21"/>
        </w:rPr>
        <w:t>) 相机坐标系，记作</w:t>
      </w:r>
      <m:oMath>
        <m:sSub>
          <m:sSubPr>
            <m:ctrlPr>
              <w:rPr>
                <w:rFonts w:ascii="Cambria Math" w:eastAsia="微软雅黑" w:hAnsi="微软雅黑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XYZ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szCs w:val="21"/>
              </w:rPr>
              <m:t>2</m:t>
            </m:r>
          </m:sub>
        </m:sSub>
      </m:oMath>
      <w:r w:rsidR="00C27AB2">
        <w:rPr>
          <w:rFonts w:ascii="微软雅黑" w:eastAsia="微软雅黑" w:hAnsi="微软雅黑" w:hint="eastAsia"/>
          <w:szCs w:val="21"/>
        </w:rPr>
        <w:t>，需要相对加油杆末端坐标系进行标定。</w:t>
      </w:r>
    </w:p>
    <w:p w14:paraId="2D42C48C" w14:textId="77777777" w:rsidR="003811ED" w:rsidRDefault="007167DB" w:rsidP="00521C22">
      <w:r>
        <w:object w:dxaOrig="9533" w:dyaOrig="3746" w14:anchorId="3745BE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65pt;height:163.65pt" o:ole="">
            <v:imagedata r:id="rId7" o:title=""/>
          </v:shape>
          <o:OLEObject Type="Embed" ProgID="Visio.Drawing.11" ShapeID="_x0000_i1025" DrawAspect="Content" ObjectID="_1699211401" r:id="rId8"/>
        </w:object>
      </w:r>
    </w:p>
    <w:p w14:paraId="757AEA91" w14:textId="77777777" w:rsidR="00E43DD9" w:rsidRDefault="0030270C" w:rsidP="0030270C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图1. 坐标系定义</w:t>
      </w:r>
    </w:p>
    <w:p w14:paraId="0785A4B8" w14:textId="77777777" w:rsidR="00A24814" w:rsidRDefault="00A24814" w:rsidP="00521C22">
      <w:pPr>
        <w:rPr>
          <w:rFonts w:ascii="微软雅黑" w:eastAsia="微软雅黑" w:hAnsi="微软雅黑"/>
          <w:szCs w:val="21"/>
        </w:rPr>
      </w:pPr>
    </w:p>
    <w:p w14:paraId="2D0CCF3B" w14:textId="77777777" w:rsidR="00E96756" w:rsidRDefault="00E96756" w:rsidP="00521C22">
      <w:pPr>
        <w:rPr>
          <w:rFonts w:ascii="微软雅黑" w:eastAsia="微软雅黑" w:hAnsi="微软雅黑"/>
          <w:szCs w:val="21"/>
        </w:rPr>
      </w:pPr>
    </w:p>
    <w:p w14:paraId="5F76E099" w14:textId="77777777" w:rsidR="003811ED" w:rsidRDefault="003811ED" w:rsidP="00521C2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2. 给定加油杆姿态和伸缩量时的机器人控制</w:t>
      </w:r>
    </w:p>
    <w:p w14:paraId="6E934970" w14:textId="77777777" w:rsidR="008008D8" w:rsidRPr="00CE5AF2" w:rsidRDefault="008008D8" w:rsidP="008008D8">
      <w:pPr>
        <w:ind w:firstLineChars="200" w:firstLine="420"/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 w:hint="eastAsia"/>
          <w:szCs w:val="21"/>
        </w:rPr>
        <w:t>真实加油机上，加油杆末端铰接在机身上，可以在一定范围内伸缩。用机器人模拟时，由于油杆本身无法伸缩，因此需要由机器人改变位姿以模拟。</w:t>
      </w:r>
      <w:r w:rsidR="00A24814">
        <w:rPr>
          <w:rFonts w:ascii="微软雅黑" w:eastAsia="微软雅黑" w:hAnsi="微软雅黑" w:hint="eastAsia"/>
          <w:szCs w:val="21"/>
        </w:rPr>
        <w:t>在机器人坐标系</w:t>
      </w:r>
      <w:r w:rsidRPr="00CE5AF2">
        <w:rPr>
          <w:rFonts w:ascii="微软雅黑" w:eastAsia="微软雅黑" w:hAnsi="微软雅黑" w:hint="eastAsia"/>
          <w:szCs w:val="21"/>
        </w:rPr>
        <w:t>中设定一个虚拟</w:t>
      </w:r>
      <w:proofErr w:type="gramStart"/>
      <w:r w:rsidRPr="00CE5AF2">
        <w:rPr>
          <w:rFonts w:ascii="微软雅黑" w:eastAsia="微软雅黑" w:hAnsi="微软雅黑" w:hint="eastAsia"/>
          <w:szCs w:val="21"/>
        </w:rPr>
        <w:t>锥尖</w:t>
      </w:r>
      <w:proofErr w:type="gramEnd"/>
      <w:r w:rsidRPr="00CE5AF2">
        <w:rPr>
          <w:rFonts w:ascii="微软雅黑" w:eastAsia="微软雅黑" w:hAnsi="微软雅黑" w:hint="eastAsia"/>
          <w:szCs w:val="21"/>
        </w:rPr>
        <w:t>，</w:t>
      </w:r>
      <w:r w:rsidR="00A24814">
        <w:rPr>
          <w:rFonts w:ascii="微软雅黑" w:eastAsia="微软雅黑" w:hAnsi="微软雅黑" w:hint="eastAsia"/>
          <w:szCs w:val="21"/>
        </w:rPr>
        <w:t>模拟加油杆在飞机上的铰接点。</w:t>
      </w:r>
      <w:r w:rsidRPr="00CE5AF2">
        <w:rPr>
          <w:rFonts w:ascii="微软雅黑" w:eastAsia="微软雅黑" w:hAnsi="微软雅黑" w:hint="eastAsia"/>
          <w:szCs w:val="21"/>
        </w:rPr>
        <w:t>机器人运动时，</w:t>
      </w:r>
      <w:r w:rsidR="004418D8">
        <w:rPr>
          <w:rFonts w:ascii="微软雅黑" w:eastAsia="微软雅黑" w:hAnsi="微软雅黑" w:hint="eastAsia"/>
          <w:szCs w:val="21"/>
        </w:rPr>
        <w:t>应当使</w:t>
      </w:r>
      <w:r w:rsidR="00CD1F80">
        <w:rPr>
          <w:rFonts w:ascii="微软雅黑" w:eastAsia="微软雅黑" w:hAnsi="微软雅黑" w:hint="eastAsia"/>
          <w:szCs w:val="21"/>
        </w:rPr>
        <w:t>加</w:t>
      </w:r>
      <w:r w:rsidR="00A65E05">
        <w:rPr>
          <w:rFonts w:ascii="微软雅黑" w:eastAsia="微软雅黑" w:hAnsi="微软雅黑" w:hint="eastAsia"/>
          <w:szCs w:val="21"/>
        </w:rPr>
        <w:t>油杆的延长线总</w:t>
      </w:r>
      <w:r w:rsidR="00D0327E">
        <w:rPr>
          <w:rFonts w:ascii="微软雅黑" w:eastAsia="微软雅黑" w:hAnsi="微软雅黑" w:hint="eastAsia"/>
          <w:szCs w:val="21"/>
        </w:rPr>
        <w:t>在该</w:t>
      </w:r>
      <w:proofErr w:type="gramStart"/>
      <w:r w:rsidR="00D0327E">
        <w:rPr>
          <w:rFonts w:ascii="微软雅黑" w:eastAsia="微软雅黑" w:hAnsi="微软雅黑" w:hint="eastAsia"/>
          <w:szCs w:val="21"/>
        </w:rPr>
        <w:t>锥尖</w:t>
      </w:r>
      <w:proofErr w:type="gramEnd"/>
      <w:r w:rsidR="00D0327E">
        <w:rPr>
          <w:rFonts w:ascii="微软雅黑" w:eastAsia="微软雅黑" w:hAnsi="微软雅黑" w:hint="eastAsia"/>
          <w:szCs w:val="21"/>
        </w:rPr>
        <w:t>汇聚</w:t>
      </w:r>
      <w:r w:rsidRPr="00CE5AF2">
        <w:rPr>
          <w:rFonts w:ascii="微软雅黑" w:eastAsia="微软雅黑" w:hAnsi="微软雅黑" w:hint="eastAsia"/>
          <w:szCs w:val="21"/>
        </w:rPr>
        <w:t>。</w:t>
      </w:r>
    </w:p>
    <w:p w14:paraId="23753132" w14:textId="77777777" w:rsidR="008008D8" w:rsidRDefault="008008D8" w:rsidP="008008D8">
      <w:pPr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/>
          <w:szCs w:val="21"/>
        </w:rPr>
        <w:object w:dxaOrig="11233" w:dyaOrig="5211" w14:anchorId="09AAC924">
          <v:shape id="_x0000_i1026" type="#_x0000_t75" style="width:414.7pt;height:192.6pt" o:ole="">
            <v:imagedata r:id="rId9" o:title=""/>
          </v:shape>
          <o:OLEObject Type="Embed" ProgID="Visio.Drawing.11" ShapeID="_x0000_i1026" DrawAspect="Content" ObjectID="_1699211402" r:id="rId10"/>
        </w:object>
      </w:r>
    </w:p>
    <w:p w14:paraId="61ED0708" w14:textId="77777777" w:rsidR="0030270C" w:rsidRPr="00CE5AF2" w:rsidRDefault="0030270C" w:rsidP="0030270C">
      <w:pPr>
        <w:jc w:val="center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图2. 加油杆运动模拟原理</w:t>
      </w:r>
    </w:p>
    <w:p w14:paraId="5D339CC4" w14:textId="1FB1463C" w:rsidR="00E96756" w:rsidRDefault="000E2777" w:rsidP="000C186C">
      <w:pPr>
        <w:ind w:firstLineChars="200" w:firstLine="420"/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 w:hint="eastAsia"/>
          <w:szCs w:val="21"/>
        </w:rPr>
        <w:t>假设虚拟</w:t>
      </w:r>
      <w:proofErr w:type="gramStart"/>
      <w:r w:rsidRPr="00CE5AF2">
        <w:rPr>
          <w:rFonts w:ascii="微软雅黑" w:eastAsia="微软雅黑" w:hAnsi="微软雅黑" w:hint="eastAsia"/>
          <w:szCs w:val="21"/>
        </w:rPr>
        <w:t>锥尖</w:t>
      </w:r>
      <w:proofErr w:type="gramEnd"/>
      <w:r w:rsidRPr="00CE5AF2">
        <w:rPr>
          <w:rFonts w:ascii="微软雅黑" w:eastAsia="微软雅黑" w:hAnsi="微软雅黑" w:hint="eastAsia"/>
          <w:szCs w:val="21"/>
        </w:rPr>
        <w:t>在机器人坐标系中的坐标是</w:t>
      </w:r>
      <m:oMath>
        <m:r>
          <m:rPr>
            <m:sty m:val="p"/>
          </m:rPr>
          <w:rPr>
            <w:rFonts w:ascii="Cambria Math" w:eastAsia="微软雅黑" w:hAnsi="微软雅黑"/>
            <w:color w:val="FF0000"/>
            <w:szCs w:val="21"/>
          </w:rPr>
          <m:t>(</m:t>
        </m:r>
        <m:sSub>
          <m:sSubPr>
            <m:ctrlPr>
              <w:rPr>
                <w:rFonts w:ascii="Cambria Math" w:eastAsia="微软雅黑" w:hAnsi="微软雅黑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微软雅黑" w:hAnsi="微软雅黑"/>
            <w:color w:val="FF0000"/>
            <w:szCs w:val="21"/>
          </w:rPr>
          <m:t>,</m:t>
        </m:r>
        <m:sSub>
          <m:sSubPr>
            <m:ctrlPr>
              <w:rPr>
                <w:rFonts w:ascii="Cambria Math" w:eastAsia="微软雅黑" w:hAnsi="微软雅黑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微软雅黑" w:hAnsi="微软雅黑"/>
            <w:color w:val="FF0000"/>
            <w:szCs w:val="21"/>
          </w:rPr>
          <m:t>,</m:t>
        </m:r>
        <m:sSub>
          <m:sSubPr>
            <m:ctrlPr>
              <w:rPr>
                <w:rFonts w:ascii="Cambria Math" w:eastAsia="微软雅黑" w:hAnsi="微软雅黑"/>
                <w:color w:val="FF000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</w:rPr>
              <m:t>J</m:t>
            </m:r>
          </m:sub>
        </m:sSub>
        <m:r>
          <m:rPr>
            <m:sty m:val="p"/>
          </m:rPr>
          <w:rPr>
            <w:rFonts w:ascii="Cambria Math" w:eastAsia="微软雅黑" w:hAnsi="微软雅黑"/>
            <w:color w:val="FF0000"/>
            <w:szCs w:val="21"/>
          </w:rPr>
          <m:t>)</m:t>
        </m:r>
      </m:oMath>
      <w:r w:rsidR="002671D4" w:rsidRPr="004E1CDD">
        <w:rPr>
          <w:rFonts w:ascii="微软雅黑" w:eastAsia="微软雅黑" w:hAnsi="微软雅黑" w:hint="eastAsia"/>
          <w:color w:val="FF0000"/>
          <w:szCs w:val="21"/>
        </w:rPr>
        <w:t>，</w:t>
      </w:r>
      <w:ins w:id="0" w:author="Always Online 。" w:date="2021-11-23T14:53:00Z">
        <w:r w:rsidR="004E1CDD">
          <w:rPr>
            <w:rFonts w:ascii="微软雅黑" w:eastAsia="微软雅黑" w:hAnsi="微软雅黑" w:hint="eastAsia"/>
            <w:color w:val="FF0000"/>
            <w:szCs w:val="21"/>
          </w:rPr>
          <w:t>相当于偏移控制的初始位置，</w:t>
        </w:r>
      </w:ins>
      <w:ins w:id="1" w:author="Always Online 。" w:date="2021-11-23T14:55:00Z">
        <w:r w:rsidR="004E1CDD">
          <w:rPr>
            <w:rFonts w:ascii="微软雅黑" w:eastAsia="微软雅黑" w:hAnsi="微软雅黑" w:hint="eastAsia"/>
            <w:color w:val="FF0000"/>
            <w:szCs w:val="21"/>
          </w:rPr>
          <w:t>即</w:t>
        </w:r>
      </w:ins>
      <w:ins w:id="2" w:author="Always Online 。" w:date="2021-11-23T14:54:00Z">
        <w:r w:rsidR="004E1CDD">
          <w:rPr>
            <w:rFonts w:ascii="微软雅黑" w:eastAsia="微软雅黑" w:hAnsi="微软雅黑" w:hint="eastAsia"/>
            <w:color w:val="FF0000"/>
            <w:szCs w:val="21"/>
          </w:rPr>
          <w:t>将T</w:t>
        </w:r>
        <w:r w:rsidR="004E1CDD">
          <w:rPr>
            <w:rFonts w:ascii="微软雅黑" w:eastAsia="微软雅黑" w:hAnsi="微软雅黑"/>
            <w:color w:val="FF0000"/>
            <w:szCs w:val="21"/>
          </w:rPr>
          <w:t>CP</w:t>
        </w:r>
        <w:r w:rsidR="004E1CDD">
          <w:rPr>
            <w:rFonts w:ascii="微软雅黑" w:eastAsia="微软雅黑" w:hAnsi="微软雅黑" w:hint="eastAsia"/>
            <w:color w:val="FF0000"/>
            <w:szCs w:val="21"/>
          </w:rPr>
          <w:t>点设置在真实杆的末端，当伸缩量L为0时,</w:t>
        </w:r>
      </w:ins>
      <w:ins w:id="3" w:author="Always Online 。" w:date="2021-11-23T14:55:00Z">
        <w:r w:rsidR="004E1CDD">
          <w:rPr>
            <w:rFonts w:ascii="微软雅黑" w:eastAsia="微软雅黑" w:hAnsi="微软雅黑" w:hint="eastAsia"/>
            <w:color w:val="FF0000"/>
            <w:szCs w:val="21"/>
          </w:rPr>
          <w:t>当前T</w:t>
        </w:r>
        <w:r w:rsidR="004E1CDD">
          <w:rPr>
            <w:rFonts w:ascii="微软雅黑" w:eastAsia="微软雅黑" w:hAnsi="微软雅黑"/>
            <w:color w:val="FF0000"/>
            <w:szCs w:val="21"/>
          </w:rPr>
          <w:t>CP</w:t>
        </w:r>
        <w:r w:rsidR="004E1CDD">
          <w:rPr>
            <w:rFonts w:ascii="微软雅黑" w:eastAsia="微软雅黑" w:hAnsi="微软雅黑" w:hint="eastAsia"/>
            <w:color w:val="FF0000"/>
            <w:szCs w:val="21"/>
          </w:rPr>
          <w:t>点所在位置。</w:t>
        </w:r>
      </w:ins>
      <w:r w:rsidR="002671D4" w:rsidRPr="00CE5AF2">
        <w:rPr>
          <w:rFonts w:ascii="微软雅黑" w:eastAsia="微软雅黑" w:hAnsi="微软雅黑" w:hint="eastAsia"/>
          <w:szCs w:val="21"/>
        </w:rPr>
        <w:t>加油杆姿态为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>(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ψ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,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θ</m:t>
        </m:r>
        <m:r>
          <m:rPr>
            <m:sty m:val="p"/>
          </m:rPr>
          <w:rPr>
            <w:rFonts w:ascii="Cambria Math" w:eastAsia="微软雅黑" w:hAnsi="微软雅黑"/>
            <w:szCs w:val="21"/>
          </w:rPr>
          <m:t>,0)</m:t>
        </m:r>
      </m:oMath>
      <w:r w:rsidR="002671D4" w:rsidRPr="00CE5AF2">
        <w:rPr>
          <w:rFonts w:ascii="微软雅黑" w:eastAsia="微软雅黑" w:hAnsi="微软雅黑" w:hint="eastAsia"/>
          <w:szCs w:val="21"/>
        </w:rPr>
        <w:t>(没有滚转)，加油杆始端距离虚拟</w:t>
      </w:r>
      <w:proofErr w:type="gramStart"/>
      <w:r w:rsidR="002671D4" w:rsidRPr="00CE5AF2">
        <w:rPr>
          <w:rFonts w:ascii="微软雅黑" w:eastAsia="微软雅黑" w:hAnsi="微软雅黑" w:hint="eastAsia"/>
          <w:szCs w:val="21"/>
        </w:rPr>
        <w:t>锥尖</w:t>
      </w:r>
      <w:proofErr w:type="gramEnd"/>
      <w:r w:rsidR="002671D4" w:rsidRPr="00CE5AF2">
        <w:rPr>
          <w:rFonts w:ascii="微软雅黑" w:eastAsia="微软雅黑" w:hAnsi="微软雅黑" w:hint="eastAsia"/>
          <w:szCs w:val="21"/>
        </w:rPr>
        <w:t>的伸出量为</w:t>
      </w:r>
      <m:oMath>
        <m:r>
          <m:rPr>
            <m:sty m:val="p"/>
          </m:rPr>
          <w:rPr>
            <w:rFonts w:ascii="Cambria Math" w:eastAsia="微软雅黑" w:hAnsi="微软雅黑"/>
            <w:szCs w:val="21"/>
          </w:rPr>
          <m:t>L</m:t>
        </m:r>
      </m:oMath>
      <w:r w:rsidR="002671D4" w:rsidRPr="00CE5AF2">
        <w:rPr>
          <w:rFonts w:ascii="微软雅黑" w:eastAsia="微软雅黑" w:hAnsi="微软雅黑" w:hint="eastAsia"/>
          <w:szCs w:val="21"/>
        </w:rPr>
        <w:t>。</w:t>
      </w:r>
      <w:r w:rsidR="00E96756">
        <w:rPr>
          <w:rFonts w:ascii="微软雅黑" w:eastAsia="微软雅黑" w:hAnsi="微软雅黑" w:hint="eastAsia"/>
          <w:szCs w:val="21"/>
        </w:rPr>
        <w:t>计算</w:t>
      </w:r>
      <w:r w:rsidR="000C186C">
        <w:rPr>
          <w:rFonts w:ascii="微软雅黑" w:eastAsia="微软雅黑" w:hAnsi="微软雅黑" w:hint="eastAsia"/>
          <w:szCs w:val="21"/>
        </w:rPr>
        <w:t>加油杆</w:t>
      </w:r>
      <w:r w:rsidR="007C7B9D">
        <w:rPr>
          <w:rFonts w:ascii="微软雅黑" w:eastAsia="微软雅黑" w:hAnsi="微软雅黑" w:hint="eastAsia"/>
          <w:szCs w:val="21"/>
        </w:rPr>
        <w:t>末端</w:t>
      </w:r>
      <w:r w:rsidR="00E96756">
        <w:rPr>
          <w:rFonts w:ascii="微软雅黑" w:eastAsia="微软雅黑" w:hAnsi="微软雅黑" w:hint="eastAsia"/>
          <w:szCs w:val="21"/>
        </w:rPr>
        <w:t>在机器人坐标系中的坐标：</w:t>
      </w:r>
    </w:p>
    <w:p w14:paraId="2011E365" w14:textId="77777777" w:rsidR="00597211" w:rsidRPr="00CE5AF2" w:rsidRDefault="00E96756" w:rsidP="000C186C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机器人坐标系中的旋转矩阵为</w:t>
      </w:r>
      <w:r w:rsidRPr="00CE5AF2">
        <w:rPr>
          <w:rFonts w:ascii="微软雅黑" w:eastAsia="微软雅黑" w:hAnsi="微软雅黑"/>
          <w:szCs w:val="21"/>
        </w:rPr>
        <w:t xml:space="preserve"> </w:t>
      </w:r>
    </w:p>
    <w:p w14:paraId="694D6B83" w14:textId="77777777" w:rsidR="00597211" w:rsidRPr="00CE5AF2" w:rsidRDefault="0098509C" w:rsidP="00597211">
      <w:pPr>
        <w:spacing w:line="360" w:lineRule="auto"/>
        <w:rPr>
          <w:rFonts w:ascii="微软雅黑" w:eastAsia="微软雅黑" w:hAnsi="微软雅黑"/>
          <w:szCs w:val="21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微软雅黑" w:hAnsi="微软雅黑"/>
                  <w:szCs w:val="2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Θ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(Z)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(Y)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(X)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+sin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ϕ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5A2267EA" w14:textId="77777777" w:rsidR="00597211" w:rsidRPr="00CE5AF2" w:rsidRDefault="00597211" w:rsidP="00597211">
      <w:pPr>
        <w:spacing w:line="220" w:lineRule="atLeast"/>
        <w:rPr>
          <w:rFonts w:ascii="微软雅黑" w:eastAsia="微软雅黑" w:hAnsi="微软雅黑"/>
          <w:szCs w:val="21"/>
        </w:rPr>
      </w:pPr>
      <w:r w:rsidRPr="00CE5AF2">
        <w:rPr>
          <w:rFonts w:ascii="微软雅黑" w:eastAsia="微软雅黑" w:hAnsi="微软雅黑" w:hint="eastAsia"/>
          <w:szCs w:val="21"/>
        </w:rPr>
        <w:t>由于</w:t>
      </w:r>
      <w:proofErr w:type="gramStart"/>
      <w:r w:rsidRPr="00CE5AF2">
        <w:rPr>
          <w:rFonts w:ascii="微软雅黑" w:eastAsia="微软雅黑" w:hAnsi="微软雅黑" w:hint="eastAsia"/>
          <w:szCs w:val="21"/>
        </w:rPr>
        <w:t>加油杆滚转角</w:t>
      </w:r>
      <w:proofErr w:type="gramEnd"/>
      <w:r w:rsidRPr="00CE5AF2">
        <w:rPr>
          <w:rFonts w:ascii="微软雅黑" w:eastAsia="微软雅黑" w:hAnsi="微软雅黑" w:hint="eastAsia"/>
          <w:szCs w:val="21"/>
        </w:rPr>
        <w:t>恒定为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ϕ=0</m:t>
        </m:r>
      </m:oMath>
      <w:r w:rsidRPr="00CE5AF2">
        <w:rPr>
          <w:rFonts w:ascii="微软雅黑" w:eastAsia="微软雅黑" w:hAnsi="微软雅黑" w:hint="eastAsia"/>
          <w:szCs w:val="21"/>
        </w:rPr>
        <w:t>，因此旋转矩阵简化为</w:t>
      </w:r>
    </w:p>
    <w:p w14:paraId="74F9685A" w14:textId="77777777" w:rsidR="00597211" w:rsidRPr="00CE5AF2" w:rsidRDefault="0098509C" w:rsidP="00597211">
      <w:pPr>
        <w:spacing w:line="220" w:lineRule="atLeast"/>
        <w:rPr>
          <w:rFonts w:ascii="微软雅黑" w:eastAsia="微软雅黑" w:hAnsi="微软雅黑"/>
          <w:szCs w:val="21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微软雅黑" w:hAnsi="微软雅黑"/>
                  <w:szCs w:val="21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Θ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Cs w:val="21"/>
                            </w:rPr>
                            <m:t>θ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Cs w:val="21"/>
                            </w:rPr>
                            <m:t>θ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14:paraId="1F253790" w14:textId="77777777" w:rsidR="00597211" w:rsidRDefault="00603D68" w:rsidP="00805777">
      <w:pPr>
        <w:spacing w:line="220" w:lineRule="atLeast"/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加油杆末端相对虚拟</w:t>
      </w:r>
      <w:proofErr w:type="gramStart"/>
      <w:r>
        <w:rPr>
          <w:rFonts w:ascii="微软雅黑" w:eastAsia="微软雅黑" w:hAnsi="微软雅黑" w:hint="eastAsia"/>
          <w:szCs w:val="21"/>
        </w:rPr>
        <w:t>锥尖</w:t>
      </w:r>
      <w:proofErr w:type="gramEnd"/>
      <w:r>
        <w:rPr>
          <w:rFonts w:ascii="微软雅黑" w:eastAsia="微软雅黑" w:hAnsi="微软雅黑" w:hint="eastAsia"/>
          <w:szCs w:val="21"/>
        </w:rPr>
        <w:t>的坐标为</w:t>
      </w:r>
    </w:p>
    <w:p w14:paraId="71D15452" w14:textId="77777777" w:rsidR="00603D68" w:rsidRPr="00CE5AF2" w:rsidRDefault="0098509C" w:rsidP="00603D68">
      <w:pPr>
        <w:spacing w:line="220" w:lineRule="atLeast"/>
        <w:rPr>
          <w:rFonts w:ascii="微软雅黑" w:eastAsia="微软雅黑" w:hAnsi="微软雅黑"/>
          <w:szCs w:val="21"/>
        </w:rPr>
      </w:pPr>
      <m:oMathPara>
        <m:oMath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=</m:t>
          </m:r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微软雅黑" w:eastAsia="微软雅黑" w:hAnsi="微软雅黑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+cos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L+l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=</m:t>
          </m:r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(L+l)cos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(L+l)sin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(L+l)sin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</m:mr>
              </m:m>
            </m:e>
          </m:d>
        </m:oMath>
      </m:oMathPara>
    </w:p>
    <w:p w14:paraId="069CB2CC" w14:textId="77777777" w:rsidR="003B1F82" w:rsidRPr="00603D68" w:rsidRDefault="003B1F82" w:rsidP="00597211">
      <w:pPr>
        <w:spacing w:line="22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加油杆末端在机器人坐标系中的坐标为</w:t>
      </w:r>
    </w:p>
    <w:p w14:paraId="4483E9E4" w14:textId="77777777" w:rsidR="00597211" w:rsidRDefault="0098509C" w:rsidP="00597211">
      <w:pPr>
        <w:spacing w:line="220" w:lineRule="atLeast"/>
        <w:rPr>
          <w:rFonts w:ascii="微软雅黑" w:eastAsia="微软雅黑" w:hAnsi="微软雅黑"/>
          <w:szCs w:val="21"/>
        </w:rPr>
      </w:pPr>
      <m:oMathPara>
        <m:oMath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x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y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z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=</m:t>
          </m:r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z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'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+</m:t>
          </m:r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eastAsia="微软雅黑" w:hAnsi="微软雅黑"/>
              <w:szCs w:val="21"/>
            </w:rPr>
            <m:t>=</m:t>
          </m:r>
          <m:d>
            <m:dPr>
              <m:ctrlPr>
                <w:rPr>
                  <w:rFonts w:ascii="Cambria Math" w:eastAsia="微软雅黑" w:hAnsi="微软雅黑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微软雅黑" w:hAnsi="微软雅黑"/>
                      <w:szCs w:val="21"/>
                    </w:rPr>
                  </m:ctrlPr>
                </m:mPr>
                <m:mr>
                  <m:e>
                    <m:d>
                      <m:d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L+l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L+l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cos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J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L+l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sin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微软雅黑" w:hAnsi="微软雅黑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z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微软雅黑" w:hAnsi="微软雅黑"/>
                            <w:szCs w:val="21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</m:oMath>
      </m:oMathPara>
    </w:p>
    <w:p w14:paraId="13B0A8FF" w14:textId="77777777" w:rsidR="00EB1A92" w:rsidRDefault="00EB1A92" w:rsidP="00597211">
      <w:pPr>
        <w:spacing w:line="220" w:lineRule="atLeas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由于加油杆坐标系与机器人坐标系方向一致，因此姿态角不需要进行变换。机器人的控制位姿为</w:t>
      </w:r>
    </w:p>
    <w:p w14:paraId="7B4FF7F4" w14:textId="77777777" w:rsidR="00EB1A92" w:rsidRPr="00020043" w:rsidRDefault="0098509C" w:rsidP="00597211">
      <w:pPr>
        <w:spacing w:line="220" w:lineRule="atLeast"/>
        <w:rPr>
          <w:rFonts w:ascii="微软雅黑" w:eastAsia="微软雅黑" w:hAnsi="微软雅黑"/>
          <w:szCs w:val="21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微软雅黑" w:hAnsi="Cambria Math"/>
                  <w:szCs w:val="21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  <w:szCs w:val="21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L+l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,</m:t>
                  </m:r>
                  <m:d>
                    <m:d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L+l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-</m:t>
                  </m:r>
                  <m:d>
                    <m:d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L+l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sin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微软雅黑" w:hAnsi="微软雅黑"/>
                          <w:szCs w:val="2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z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szCs w:val="21"/>
                        </w:rPr>
                        <m:t>J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eastAsia="微软雅黑" w:hAnsi="微软雅黑"/>
                      <w:szCs w:val="21"/>
                    </w:rPr>
                    <m:t>,0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  <w:szCs w:val="21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="微软雅黑" w:hAnsi="Cambria Math"/>
              <w:szCs w:val="21"/>
            </w:rPr>
            <m:t xml:space="preserve">          (1)</m:t>
          </m:r>
        </m:oMath>
      </m:oMathPara>
    </w:p>
    <w:p w14:paraId="45E84A1F" w14:textId="77777777" w:rsidR="00331C41" w:rsidRDefault="00331C41" w:rsidP="00521C22">
      <w:pPr>
        <w:rPr>
          <w:rFonts w:ascii="微软雅黑" w:eastAsia="微软雅黑" w:hAnsi="微软雅黑"/>
          <w:szCs w:val="21"/>
        </w:rPr>
      </w:pPr>
    </w:p>
    <w:p w14:paraId="7B70521D" w14:textId="77777777" w:rsidR="00ED032A" w:rsidRDefault="00ED032A" w:rsidP="00521C22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3. 基于视觉跟踪控制机器人</w:t>
      </w:r>
    </w:p>
    <w:p w14:paraId="1F0B0DFC" w14:textId="77777777" w:rsidR="00ED032A" w:rsidRDefault="00F527BB" w:rsidP="00805F22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假设机器人手眼标定已经完成，深度相机观测到的目标</w:t>
      </w:r>
      <w:r w:rsidR="00681BAD">
        <w:rPr>
          <w:rFonts w:ascii="微软雅黑" w:eastAsia="微软雅黑" w:hAnsi="微软雅黑" w:hint="eastAsia"/>
          <w:szCs w:val="21"/>
        </w:rPr>
        <w:t>坐标已被转换到加油杆末端坐标系中。</w:t>
      </w:r>
      <w:r w:rsidR="00805F22">
        <w:rPr>
          <w:rFonts w:ascii="微软雅黑" w:eastAsia="微软雅黑" w:hAnsi="微软雅黑" w:hint="eastAsia"/>
          <w:szCs w:val="21"/>
        </w:rPr>
        <w:t>在加油杆末端坐标系中，目标坐标为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(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,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,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z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t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)</m:t>
        </m:r>
      </m:oMath>
      <w:r w:rsidR="00805F22">
        <w:rPr>
          <w:rFonts w:ascii="微软雅黑" w:eastAsia="微软雅黑" w:hAnsi="微软雅黑" w:hint="eastAsia"/>
          <w:szCs w:val="21"/>
        </w:rPr>
        <w:t>。</w:t>
      </w:r>
      <w:r w:rsidR="000D7EEB">
        <w:rPr>
          <w:rFonts w:ascii="微软雅黑" w:eastAsia="微软雅黑" w:hAnsi="微软雅黑" w:hint="eastAsia"/>
          <w:szCs w:val="21"/>
        </w:rPr>
        <w:t>该坐标为目标与加油杆末端的偏移量。</w:t>
      </w:r>
    </w:p>
    <w:p w14:paraId="0624424F" w14:textId="77777777" w:rsidR="00B63A10" w:rsidRPr="00ED032A" w:rsidRDefault="00CC75A9" w:rsidP="00521C22">
      <w:pPr>
        <w:rPr>
          <w:rFonts w:ascii="微软雅黑" w:eastAsia="微软雅黑" w:hAnsi="微软雅黑"/>
          <w:szCs w:val="21"/>
        </w:rPr>
      </w:pPr>
      <w:r>
        <w:object w:dxaOrig="11241" w:dyaOrig="5861" w14:anchorId="77F30EDD">
          <v:shape id="_x0000_i1027" type="#_x0000_t75" style="width:414.7pt;height:3in" o:ole="">
            <v:imagedata r:id="rId11" o:title=""/>
          </v:shape>
          <o:OLEObject Type="Embed" ProgID="Visio.Drawing.11" ShapeID="_x0000_i1027" DrawAspect="Content" ObjectID="_1699211403" r:id="rId12"/>
        </w:object>
      </w:r>
    </w:p>
    <w:p w14:paraId="3810884C" w14:textId="77777777" w:rsidR="00A502F9" w:rsidRDefault="00CC75A9" w:rsidP="00A502F9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对于实际加油杆，应当通过目标在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YZ</m:t>
        </m:r>
      </m:oMath>
      <w:r>
        <w:rPr>
          <w:rFonts w:ascii="微软雅黑" w:eastAsia="微软雅黑" w:hAnsi="微软雅黑" w:hint="eastAsia"/>
          <w:szCs w:val="21"/>
        </w:rPr>
        <w:t>平面上的坐标，控制油杆的俯仰角和偏航角，使油杆末端对准</w:t>
      </w:r>
      <w:r w:rsidR="00726410">
        <w:rPr>
          <w:rFonts w:ascii="微软雅黑" w:eastAsia="微软雅黑" w:hAnsi="微软雅黑" w:hint="eastAsia"/>
          <w:szCs w:val="21"/>
        </w:rPr>
        <w:t>目标点，然后令油杆伸出，插入受油孔中。因此，控制系统采取增量控制，包含三</w:t>
      </w:r>
      <w:r w:rsidR="00F02F4F">
        <w:rPr>
          <w:rFonts w:ascii="微软雅黑" w:eastAsia="微软雅黑" w:hAnsi="微软雅黑" w:hint="eastAsia"/>
          <w:szCs w:val="21"/>
        </w:rPr>
        <w:t>个独立控制量</w:t>
      </w:r>
      <m:oMath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</m:e>
        </m:d>
      </m:oMath>
      <w:r w:rsidR="00F02F4F">
        <w:rPr>
          <w:rFonts w:ascii="微软雅黑" w:eastAsia="微软雅黑" w:hAnsi="微软雅黑" w:hint="eastAsia"/>
          <w:szCs w:val="21"/>
        </w:rPr>
        <w:t>。</w:t>
      </w:r>
    </w:p>
    <w:p w14:paraId="6D499CE7" w14:textId="77777777" w:rsidR="00A206DC" w:rsidRDefault="00A502F9" w:rsidP="001E21A7">
      <w:pPr>
        <w:ind w:firstLineChars="200" w:firstLine="420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机器人模拟加油时，需要通过位姿变化模拟上述控制量。</w:t>
      </w:r>
      <w:r w:rsidR="00FF1B41">
        <w:rPr>
          <w:rFonts w:ascii="微软雅黑" w:eastAsia="微软雅黑" w:hAnsi="微软雅黑" w:hint="eastAsia"/>
          <w:szCs w:val="21"/>
        </w:rPr>
        <w:t>假设加油杆前一时刻的状态为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(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,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,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i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)</m:t>
        </m:r>
      </m:oMath>
      <w:r w:rsidR="00FF1B41">
        <w:rPr>
          <w:rFonts w:ascii="微软雅黑" w:eastAsia="微软雅黑" w:hAnsi="微软雅黑" w:hint="eastAsia"/>
          <w:szCs w:val="21"/>
        </w:rPr>
        <w:t>，</w:t>
      </w:r>
      <w:r w:rsidR="006A3D62">
        <w:rPr>
          <w:rFonts w:ascii="微软雅黑" w:eastAsia="微软雅黑" w:hAnsi="微软雅黑" w:hint="eastAsia"/>
          <w:szCs w:val="21"/>
        </w:rPr>
        <w:t>控制</w:t>
      </w:r>
      <w:r w:rsidR="00DE593E">
        <w:rPr>
          <w:rFonts w:ascii="微软雅黑" w:eastAsia="微软雅黑" w:hAnsi="微软雅黑" w:hint="eastAsia"/>
          <w:szCs w:val="21"/>
        </w:rPr>
        <w:t>增</w:t>
      </w:r>
      <w:r w:rsidR="006A3D62">
        <w:rPr>
          <w:rFonts w:ascii="微软雅黑" w:eastAsia="微软雅黑" w:hAnsi="微软雅黑" w:hint="eastAsia"/>
          <w:szCs w:val="21"/>
        </w:rPr>
        <w:t>量为</w:t>
      </w:r>
      <m:oMath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</m:e>
        </m:d>
      </m:oMath>
      <w:r w:rsidR="00DE593E">
        <w:rPr>
          <w:rFonts w:ascii="微软雅黑" w:eastAsia="微软雅黑" w:hAnsi="微软雅黑" w:hint="eastAsia"/>
          <w:szCs w:val="21"/>
        </w:rPr>
        <w:t>，则机器人的位姿为</w:t>
      </w:r>
      <m:oMath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+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L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δ</m:t>
                </m:r>
              </m:sub>
            </m:sSub>
          </m:e>
        </m:d>
      </m:oMath>
      <w:r w:rsidR="00A4245C">
        <w:rPr>
          <w:rFonts w:ascii="微软雅黑" w:eastAsia="微软雅黑" w:hAnsi="微软雅黑" w:hint="eastAsia"/>
          <w:szCs w:val="21"/>
        </w:rPr>
        <w:t>。</w:t>
      </w:r>
      <w:r w:rsidR="001E21A7">
        <w:rPr>
          <w:rFonts w:ascii="微软雅黑" w:eastAsia="微软雅黑" w:hAnsi="微软雅黑" w:hint="eastAsia"/>
          <w:szCs w:val="21"/>
        </w:rPr>
        <w:t>加油杆的新状态</w:t>
      </w:r>
      <w:r w:rsidR="001C6E2C">
        <w:rPr>
          <w:rFonts w:ascii="微软雅黑" w:eastAsia="微软雅黑" w:hAnsi="微软雅黑" w:hint="eastAsia"/>
          <w:szCs w:val="21"/>
        </w:rPr>
        <w:t>为</w:t>
      </w:r>
      <m:oMath>
        <m:r>
          <m:rPr>
            <m:sty m:val="p"/>
          </m:rPr>
          <w:rPr>
            <w:rFonts w:ascii="Cambria Math" w:eastAsia="微软雅黑" w:hAnsi="Cambria Math"/>
            <w:szCs w:val="21"/>
          </w:rPr>
          <m:t>(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+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ψ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δ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,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0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+</m:t>
        </m:r>
        <m:sSub>
          <m:sSubPr>
            <m:ctrlPr>
              <w:rPr>
                <w:rFonts w:ascii="Cambria Math" w:eastAsia="微软雅黑" w:hAnsi="Cambria Math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δ</m:t>
            </m:r>
          </m:sub>
        </m:sSub>
        <m:r>
          <m:rPr>
            <m:sty m:val="p"/>
          </m:rPr>
          <w:rPr>
            <w:rFonts w:ascii="Cambria Math" w:eastAsia="微软雅黑" w:hAnsi="Cambria Math"/>
            <w:szCs w:val="21"/>
          </w:rPr>
          <m:t>,0)</m:t>
        </m:r>
      </m:oMath>
      <w:r w:rsidR="009372F8">
        <w:rPr>
          <w:rFonts w:ascii="微软雅黑" w:eastAsia="微软雅黑" w:hAnsi="微软雅黑" w:hint="eastAsia"/>
          <w:szCs w:val="21"/>
        </w:rPr>
        <w:t>。</w:t>
      </w:r>
      <w:r w:rsidR="001E21A7">
        <w:rPr>
          <w:rFonts w:ascii="微软雅黑" w:eastAsia="微软雅黑" w:hAnsi="微软雅黑" w:hint="eastAsia"/>
          <w:szCs w:val="21"/>
        </w:rPr>
        <w:t>将该状态带入式1，即可得到机器人的</w:t>
      </w:r>
      <w:proofErr w:type="gramStart"/>
      <w:r w:rsidR="001E21A7">
        <w:rPr>
          <w:rFonts w:ascii="微软雅黑" w:eastAsia="微软雅黑" w:hAnsi="微软雅黑" w:hint="eastAsia"/>
          <w:szCs w:val="21"/>
        </w:rPr>
        <w:t>新控制</w:t>
      </w:r>
      <w:proofErr w:type="gramEnd"/>
      <w:r w:rsidR="001E21A7">
        <w:rPr>
          <w:rFonts w:ascii="微软雅黑" w:eastAsia="微软雅黑" w:hAnsi="微软雅黑" w:hint="eastAsia"/>
          <w:szCs w:val="21"/>
        </w:rPr>
        <w:t>量。</w:t>
      </w:r>
    </w:p>
    <w:p w14:paraId="3C154D31" w14:textId="77777777" w:rsidR="00077878" w:rsidRDefault="00077878" w:rsidP="00077878">
      <w:pPr>
        <w:rPr>
          <w:rFonts w:ascii="微软雅黑" w:eastAsia="微软雅黑" w:hAnsi="微软雅黑"/>
          <w:szCs w:val="21"/>
        </w:rPr>
      </w:pPr>
    </w:p>
    <w:p w14:paraId="183F33A2" w14:textId="77777777" w:rsidR="00077878" w:rsidRDefault="00077878" w:rsidP="00077878">
      <w:pPr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 xml:space="preserve">4. </w:t>
      </w:r>
      <w:r w:rsidR="00074826">
        <w:rPr>
          <w:rFonts w:ascii="微软雅黑" w:eastAsia="微软雅黑" w:hAnsi="微软雅黑" w:hint="eastAsia"/>
          <w:szCs w:val="21"/>
        </w:rPr>
        <w:t>深度</w:t>
      </w:r>
      <w:r>
        <w:rPr>
          <w:rFonts w:ascii="微软雅黑" w:eastAsia="微软雅黑" w:hAnsi="微软雅黑" w:hint="eastAsia"/>
          <w:szCs w:val="21"/>
        </w:rPr>
        <w:t>相机的标定</w:t>
      </w:r>
    </w:p>
    <w:p w14:paraId="4BAC97BB" w14:textId="012F4440" w:rsidR="006B11E2" w:rsidRDefault="001C0EEF" w:rsidP="00CF7236">
      <w:pPr>
        <w:ind w:firstLineChars="200" w:firstLine="420"/>
        <w:rPr>
          <w:ins w:id="4" w:author="Always Online 。" w:date="2021-11-23T17:26:00Z"/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相机的标定参见《</w:t>
      </w:r>
      <w:r w:rsidRPr="00405CE4">
        <w:rPr>
          <w:rFonts w:ascii="微软雅黑" w:eastAsia="微软雅黑" w:hAnsi="微软雅黑" w:hint="eastAsia"/>
        </w:rPr>
        <w:t>深度相机条件下的机器人手眼标定</w:t>
      </w:r>
      <w:r>
        <w:rPr>
          <w:rFonts w:ascii="微软雅黑" w:eastAsia="微软雅黑" w:hAnsi="微软雅黑" w:hint="eastAsia"/>
          <w:szCs w:val="21"/>
        </w:rPr>
        <w:t>》</w:t>
      </w:r>
      <w:r w:rsidR="00CF7236">
        <w:rPr>
          <w:rFonts w:ascii="微软雅黑" w:eastAsia="微软雅黑" w:hAnsi="微软雅黑" w:hint="eastAsia"/>
          <w:szCs w:val="21"/>
        </w:rPr>
        <w:t>。这里重点考虑欧拉角和平移量的初值设定。</w:t>
      </w:r>
      <w:r w:rsidR="003F4D0B">
        <w:rPr>
          <w:rFonts w:ascii="微软雅黑" w:eastAsia="微软雅黑" w:hAnsi="微软雅黑" w:hint="eastAsia"/>
          <w:szCs w:val="21"/>
        </w:rPr>
        <w:t>由图1可知，欧拉角的初值为</w:t>
      </w:r>
      <m:oMath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ψ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θ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ϕ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Cs w:val="21"/>
          </w:rPr>
          <m:t>=(-90°,0,180°)</m:t>
        </m:r>
      </m:oMath>
      <w:r w:rsidR="00C736D0">
        <w:rPr>
          <w:rFonts w:ascii="微软雅黑" w:eastAsia="微软雅黑" w:hAnsi="微软雅黑" w:hint="eastAsia"/>
          <w:szCs w:val="21"/>
        </w:rPr>
        <w:t>，</w:t>
      </w:r>
      <w:r w:rsidR="00DC149E">
        <w:rPr>
          <w:rFonts w:ascii="微软雅黑" w:eastAsia="微软雅黑" w:hAnsi="微软雅黑" w:hint="eastAsia"/>
          <w:szCs w:val="21"/>
        </w:rPr>
        <w:t>平移量为</w:t>
      </w:r>
      <m:oMath>
        <m:d>
          <m:dPr>
            <m:ctrlPr>
              <w:rPr>
                <w:rFonts w:ascii="Cambria Math" w:eastAsia="微软雅黑" w:hAnsi="Cambria Math"/>
                <w:szCs w:val="21"/>
              </w:rPr>
            </m:ctrlPr>
          </m:dPr>
          <m:e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eastAsia="微软雅黑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eastAsia="微软雅黑" w:hAnsi="Cambria Math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  <w:szCs w:val="21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eastAsia="微软雅黑" w:hAnsi="Cambria Math"/>
            <w:szCs w:val="21"/>
          </w:rPr>
          <m:t>=(-x,0,z)</m:t>
        </m:r>
      </m:oMath>
      <w:r w:rsidR="00DC149E">
        <w:rPr>
          <w:rFonts w:ascii="微软雅黑" w:eastAsia="微软雅黑" w:hAnsi="微软雅黑" w:hint="eastAsia"/>
          <w:szCs w:val="21"/>
        </w:rPr>
        <w:t>。</w:t>
      </w:r>
    </w:p>
    <w:p w14:paraId="0D59EB19" w14:textId="4D9CD920" w:rsidR="002601D7" w:rsidRDefault="002601D7" w:rsidP="00CF7236">
      <w:pPr>
        <w:ind w:firstLineChars="200" w:firstLine="420"/>
        <w:rPr>
          <w:ins w:id="5" w:author="Always Online 。" w:date="2021-11-23T17:26:00Z"/>
          <w:rFonts w:ascii="微软雅黑" w:eastAsia="微软雅黑" w:hAnsi="微软雅黑"/>
          <w:szCs w:val="21"/>
        </w:rPr>
      </w:pPr>
    </w:p>
    <w:p w14:paraId="15428B10" w14:textId="34DDAC4C" w:rsidR="002601D7" w:rsidRDefault="002601D7" w:rsidP="00CF7236">
      <w:pPr>
        <w:ind w:firstLineChars="200" w:firstLine="420"/>
        <w:rPr>
          <w:ins w:id="6" w:author="Always Online 。" w:date="2021-11-23T17:26:00Z"/>
          <w:rFonts w:ascii="微软雅黑" w:eastAsia="微软雅黑" w:hAnsi="微软雅黑"/>
          <w:szCs w:val="21"/>
        </w:rPr>
      </w:pPr>
    </w:p>
    <w:p w14:paraId="37279E07" w14:textId="05E631C9" w:rsidR="002601D7" w:rsidRDefault="002601D7" w:rsidP="00CF7236">
      <w:pPr>
        <w:ind w:firstLineChars="200" w:firstLine="420"/>
        <w:rPr>
          <w:ins w:id="7" w:author="Always Online 。" w:date="2021-11-23T17:26:00Z"/>
          <w:rFonts w:ascii="微软雅黑" w:eastAsia="微软雅黑" w:hAnsi="微软雅黑"/>
          <w:szCs w:val="21"/>
        </w:rPr>
      </w:pPr>
    </w:p>
    <w:p w14:paraId="6B10AB2F" w14:textId="798408A1" w:rsidR="002601D7" w:rsidRDefault="002601D7" w:rsidP="00CF7236">
      <w:pPr>
        <w:ind w:firstLineChars="200" w:firstLine="420"/>
        <w:rPr>
          <w:ins w:id="8" w:author="Always Online 。" w:date="2021-11-23T17:26:00Z"/>
          <w:rFonts w:ascii="微软雅黑" w:eastAsia="微软雅黑" w:hAnsi="微软雅黑"/>
          <w:szCs w:val="21"/>
        </w:rPr>
      </w:pPr>
    </w:p>
    <w:p w14:paraId="594C11AE" w14:textId="564F3087" w:rsidR="002601D7" w:rsidRDefault="002601D7" w:rsidP="00CF7236">
      <w:pPr>
        <w:ind w:firstLineChars="200" w:firstLine="420"/>
        <w:rPr>
          <w:ins w:id="9" w:author="Always Online 。" w:date="2021-11-23T17:26:00Z"/>
          <w:rFonts w:ascii="微软雅黑" w:eastAsia="微软雅黑" w:hAnsi="微软雅黑"/>
          <w:szCs w:val="21"/>
        </w:rPr>
      </w:pPr>
    </w:p>
    <w:p w14:paraId="37058F99" w14:textId="6B62B147" w:rsidR="002601D7" w:rsidRDefault="002601D7" w:rsidP="00CF7236">
      <w:pPr>
        <w:ind w:firstLineChars="200" w:firstLine="420"/>
        <w:rPr>
          <w:ins w:id="10" w:author="Always Online 。" w:date="2021-11-23T17:26:00Z"/>
          <w:rFonts w:ascii="微软雅黑" w:eastAsia="微软雅黑" w:hAnsi="微软雅黑"/>
          <w:szCs w:val="21"/>
        </w:rPr>
      </w:pPr>
    </w:p>
    <w:p w14:paraId="4437E2AF" w14:textId="2F003103" w:rsidR="002601D7" w:rsidRDefault="002601D7" w:rsidP="00CF7236">
      <w:pPr>
        <w:ind w:firstLineChars="200" w:firstLine="420"/>
        <w:rPr>
          <w:ins w:id="11" w:author="Always Online 。" w:date="2021-11-23T17:26:00Z"/>
          <w:rFonts w:ascii="微软雅黑" w:eastAsia="微软雅黑" w:hAnsi="微软雅黑"/>
          <w:szCs w:val="21"/>
        </w:rPr>
      </w:pPr>
    </w:p>
    <w:p w14:paraId="356506F9" w14:textId="7FC951D9" w:rsidR="002601D7" w:rsidRDefault="002601D7" w:rsidP="00CF7236">
      <w:pPr>
        <w:ind w:firstLineChars="200" w:firstLine="420"/>
        <w:rPr>
          <w:ins w:id="12" w:author="Always Online 。" w:date="2021-11-23T17:26:00Z"/>
          <w:rFonts w:ascii="微软雅黑" w:eastAsia="微软雅黑" w:hAnsi="微软雅黑"/>
          <w:szCs w:val="21"/>
        </w:rPr>
      </w:pPr>
    </w:p>
    <w:p w14:paraId="6955F867" w14:textId="77777777" w:rsidR="002601D7" w:rsidRPr="002601D7" w:rsidRDefault="002601D7" w:rsidP="00CF7236">
      <w:pPr>
        <w:ind w:firstLineChars="200" w:firstLine="420"/>
        <w:rPr>
          <w:ins w:id="13" w:author="Always Online 。" w:date="2021-11-23T15:07:00Z"/>
          <w:rFonts w:ascii="微软雅黑" w:eastAsia="微软雅黑" w:hAnsi="微软雅黑" w:hint="eastAsia"/>
          <w:szCs w:val="21"/>
          <w:rPrChange w:id="14" w:author="Always Online 。" w:date="2021-11-23T17:26:00Z">
            <w:rPr>
              <w:ins w:id="15" w:author="Always Online 。" w:date="2021-11-23T15:07:00Z"/>
              <w:rFonts w:ascii="微软雅黑" w:eastAsia="微软雅黑" w:hAnsi="微软雅黑" w:hint="eastAsia"/>
              <w:szCs w:val="21"/>
            </w:rPr>
          </w:rPrChange>
        </w:rPr>
      </w:pPr>
    </w:p>
    <w:p w14:paraId="5FAA520D" w14:textId="7839371B" w:rsidR="00255424" w:rsidRPr="00360D6F" w:rsidRDefault="00255424" w:rsidP="00CF7236">
      <w:pPr>
        <w:ind w:firstLineChars="200" w:firstLine="420"/>
        <w:rPr>
          <w:ins w:id="16" w:author="Always Online 。" w:date="2021-11-23T15:05:00Z"/>
          <w:rFonts w:ascii="微软雅黑" w:eastAsia="微软雅黑" w:hAnsi="微软雅黑"/>
          <w:color w:val="FF0000"/>
          <w:szCs w:val="21"/>
          <w:rPrChange w:id="17" w:author="Always Online 。" w:date="2021-11-23T15:15:00Z">
            <w:rPr>
              <w:ins w:id="18" w:author="Always Online 。" w:date="2021-11-23T15:05:00Z"/>
              <w:rFonts w:ascii="微软雅黑" w:eastAsia="微软雅黑" w:hAnsi="微软雅黑"/>
              <w:szCs w:val="21"/>
            </w:rPr>
          </w:rPrChange>
        </w:rPr>
      </w:pPr>
      <w:ins w:id="19" w:author="Always Online 。" w:date="2021-11-23T15:07:00Z">
        <w:r w:rsidRPr="00360D6F">
          <w:rPr>
            <w:rFonts w:ascii="微软雅黑" w:eastAsia="微软雅黑" w:hAnsi="微软雅黑" w:hint="eastAsia"/>
            <w:color w:val="FF0000"/>
            <w:szCs w:val="21"/>
            <w:rPrChange w:id="20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目标点相对于虚拟</w:t>
        </w:r>
        <w:proofErr w:type="gramStart"/>
        <w:r w:rsidRPr="00360D6F">
          <w:rPr>
            <w:rFonts w:ascii="微软雅黑" w:eastAsia="微软雅黑" w:hAnsi="微软雅黑" w:hint="eastAsia"/>
            <w:color w:val="FF0000"/>
            <w:szCs w:val="21"/>
            <w:rPrChange w:id="21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椎尖</w:t>
        </w:r>
        <w:proofErr w:type="gramEnd"/>
        <w:r w:rsidRPr="00360D6F">
          <w:rPr>
            <w:rFonts w:ascii="微软雅黑" w:eastAsia="微软雅黑" w:hAnsi="微软雅黑" w:hint="eastAsia"/>
            <w:color w:val="FF0000"/>
            <w:szCs w:val="21"/>
            <w:rPrChange w:id="22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之间的</w:t>
        </w:r>
      </w:ins>
      <w:ins w:id="23" w:author="Always Online 。" w:date="2021-11-23T15:08:00Z">
        <w:r w:rsidRPr="00360D6F">
          <w:rPr>
            <w:rFonts w:ascii="微软雅黑" w:eastAsia="微软雅黑" w:hAnsi="微软雅黑" w:hint="eastAsia"/>
            <w:color w:val="FF0000"/>
            <w:szCs w:val="21"/>
            <w:rPrChange w:id="24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偏移量</w:t>
        </w:r>
      </w:ins>
    </w:p>
    <w:p w14:paraId="5E7F9B71" w14:textId="733726C8" w:rsidR="00255424" w:rsidRPr="00360D6F" w:rsidRDefault="0098509C" w:rsidP="00255424">
      <w:pPr>
        <w:spacing w:line="220" w:lineRule="atLeast"/>
        <w:rPr>
          <w:ins w:id="25" w:author="Always Online 。" w:date="2021-11-23T15:05:00Z"/>
          <w:rFonts w:ascii="微软雅黑" w:eastAsia="微软雅黑" w:hAnsi="微软雅黑"/>
          <w:color w:val="FF0000"/>
          <w:szCs w:val="21"/>
          <w:rPrChange w:id="26" w:author="Always Online 。" w:date="2021-11-23T15:15:00Z">
            <w:rPr>
              <w:ins w:id="27" w:author="Always Online 。" w:date="2021-11-23T15:05:00Z"/>
              <w:rFonts w:ascii="微软雅黑" w:eastAsia="微软雅黑" w:hAnsi="微软雅黑"/>
              <w:szCs w:val="21"/>
            </w:rPr>
          </w:rPrChange>
        </w:rPr>
      </w:pPr>
      <m:oMathPara>
        <m:oMath>
          <m:d>
            <m:dPr>
              <m:ctrlPr>
                <w:ins w:id="28" w:author="Always Online 。" w:date="2021-11-23T15:05:00Z">
                  <w:rPr>
                    <w:rFonts w:ascii="Cambria Math" w:eastAsia="微软雅黑" w:hAnsi="微软雅黑"/>
                    <w:color w:val="FF0000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29" w:author="Always Online 。" w:date="2021-11-23T15:05:00Z">
                      <w:rPr>
                        <w:rFonts w:ascii="Cambria Math" w:eastAsia="微软雅黑" w:hAnsi="微软雅黑"/>
                        <w:color w:val="FF0000"/>
                        <w:szCs w:val="21"/>
                      </w:rPr>
                    </w:ins>
                  </m:ctrlPr>
                </m:mPr>
                <m:mr>
                  <m:e>
                    <m:r>
                      <w:ins w:id="30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31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x</m:t>
                      </w:ins>
                    </m:r>
                  </m:e>
                </m:mr>
                <m:mr>
                  <m:e>
                    <m:r>
                      <w:ins w:id="32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33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y</m:t>
                      </w:ins>
                    </m:r>
                  </m:e>
                </m:mr>
                <m:mr>
                  <m:e>
                    <m:r>
                      <w:ins w:id="34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35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z</m:t>
                      </w:ins>
                    </m:r>
                  </m:e>
                </m:mr>
              </m:m>
            </m:e>
          </m:d>
          <m:r>
            <w:ins w:id="36" w:author="Always Online 。" w:date="2021-11-23T15:05:00Z"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  <w:rPrChange w:id="37" w:author="Always Online 。" w:date="2021-11-23T15:15:00Z">
                  <w:rPr>
                    <w:rFonts w:ascii="Cambria Math" w:eastAsia="微软雅黑" w:hAnsi="微软雅黑"/>
                    <w:szCs w:val="21"/>
                  </w:rPr>
                </w:rPrChange>
              </w:rPr>
              <m:t>=</m:t>
            </w:ins>
          </m:r>
          <m:d>
            <m:dPr>
              <m:ctrlPr>
                <w:ins w:id="38" w:author="Always Online 。" w:date="2021-11-23T15:05:00Z">
                  <w:rPr>
                    <w:rFonts w:ascii="Cambria Math" w:eastAsia="微软雅黑" w:hAnsi="微软雅黑"/>
                    <w:color w:val="FF0000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39" w:author="Always Online 。" w:date="2021-11-23T15:05:00Z">
                      <w:rPr>
                        <w:rFonts w:ascii="Cambria Math" w:eastAsia="微软雅黑" w:hAnsi="微软雅黑"/>
                        <w:color w:val="FF0000"/>
                        <w:szCs w:val="21"/>
                      </w:rPr>
                    </w:ins>
                  </m:ctrlPr>
                </m:mPr>
                <m:mr>
                  <m:e>
                    <m:r>
                      <w:ins w:id="40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41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x</m:t>
                      </w:ins>
                    </m:r>
                    <m:r>
                      <w:ins w:id="42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43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'</m:t>
                      </w:ins>
                    </m:r>
                  </m:e>
                </m:mr>
                <m:mr>
                  <m:e>
                    <m:r>
                      <w:ins w:id="44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45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y</m:t>
                      </w:ins>
                    </m:r>
                    <m:r>
                      <w:ins w:id="46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47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'</m:t>
                      </w:ins>
                    </m:r>
                  </m:e>
                </m:mr>
                <m:mr>
                  <m:e>
                    <m:r>
                      <w:ins w:id="48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49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z</m:t>
                      </w:ins>
                    </m:r>
                    <m:r>
                      <w:ins w:id="50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51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'</m:t>
                      </w:ins>
                    </m:r>
                  </m:e>
                </m:mr>
              </m:m>
            </m:e>
          </m:d>
          <m:r>
            <w:ins w:id="52" w:author="Always Online 。" w:date="2021-11-23T15:05:00Z"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  <w:rPrChange w:id="53" w:author="Always Online 。" w:date="2021-11-23T15:15:00Z">
                  <w:rPr>
                    <w:rFonts w:ascii="Cambria Math" w:eastAsia="微软雅黑" w:hAnsi="微软雅黑"/>
                    <w:szCs w:val="21"/>
                  </w:rPr>
                </w:rPrChange>
              </w:rPr>
              <m:t>+</m:t>
            </w:ins>
          </m:r>
          <m:d>
            <m:dPr>
              <m:ctrlPr>
                <w:ins w:id="54" w:author="Always Online 。" w:date="2021-11-23T15:05:00Z">
                  <w:rPr>
                    <w:rFonts w:ascii="Cambria Math" w:eastAsia="微软雅黑" w:hAnsi="微软雅黑"/>
                    <w:color w:val="FF0000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55" w:author="Always Online 。" w:date="2021-11-23T15:05:00Z">
                      <w:rPr>
                        <w:rFonts w:ascii="Cambria Math" w:eastAsia="微软雅黑" w:hAnsi="微软雅黑"/>
                        <w:color w:val="FF0000"/>
                        <w:szCs w:val="21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56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57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58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x</m:t>
                          </w:ins>
                        </m:r>
                      </m:e>
                      <m:sub>
                        <m:r>
                          <w:ins w:id="59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60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J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61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62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63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y</m:t>
                          </w:ins>
                        </m:r>
                      </m:e>
                      <m:sub>
                        <m:r>
                          <w:ins w:id="64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65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J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66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67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68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z</m:t>
                          </w:ins>
                        </m:r>
                      </m:e>
                      <m:sub>
                        <m:r>
                          <w:ins w:id="69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70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J</m:t>
                          </w:ins>
                        </m:r>
                      </m:sub>
                    </m:sSub>
                  </m:e>
                </m:mr>
              </m:m>
            </m:e>
          </m:d>
          <m:r>
            <w:ins w:id="71" w:author="Always Online 。" w:date="2021-11-23T15:05:00Z"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  <w:rPrChange w:id="72" w:author="Always Online 。" w:date="2021-11-23T15:15:00Z">
                  <w:rPr>
                    <w:rFonts w:ascii="Cambria Math" w:eastAsia="微软雅黑" w:hAnsi="微软雅黑"/>
                    <w:szCs w:val="21"/>
                  </w:rPr>
                </w:rPrChange>
              </w:rPr>
              <m:t>+</m:t>
            </w:ins>
          </m:r>
          <m:d>
            <m:dPr>
              <m:ctrlPr>
                <w:ins w:id="73" w:author="Always Online 。" w:date="2021-11-23T15:05:00Z">
                  <w:rPr>
                    <w:rFonts w:ascii="Cambria Math" w:eastAsia="微软雅黑" w:hAnsi="微软雅黑"/>
                    <w:color w:val="FF0000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74" w:author="Always Online 。" w:date="2021-11-23T15:05:00Z">
                      <w:rPr>
                        <w:rFonts w:ascii="Cambria Math" w:eastAsia="微软雅黑" w:hAnsi="微软雅黑"/>
                        <w:color w:val="FF0000"/>
                        <w:szCs w:val="21"/>
                      </w:rPr>
                    </w:ins>
                  </m:ctrlPr>
                </m:mPr>
                <m:mr>
                  <m:e>
                    <m:sSub>
                      <m:sSubPr>
                        <m:ctrlPr>
                          <w:ins w:id="75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76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77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x</m:t>
                          </w:ins>
                        </m:r>
                      </m:e>
                      <m:sub>
                        <m:r>
                          <w:ins w:id="78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79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d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80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81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82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y</m:t>
                          </w:ins>
                        </m:r>
                      </m:e>
                      <m:sub>
                        <m:r>
                          <w:ins w:id="83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84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d</m:t>
                          </w:ins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ins w:id="85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86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87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z</m:t>
                          </w:ins>
                        </m:r>
                      </m:e>
                      <m:sub>
                        <m:r>
                          <w:ins w:id="88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89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d</m:t>
                          </w:ins>
                        </m:r>
                      </m:sub>
                    </m:sSub>
                  </m:e>
                </m:mr>
              </m:m>
            </m:e>
          </m:d>
          <m:r>
            <w:ins w:id="90" w:author="Always Online 。" w:date="2021-11-23T15:05:00Z">
              <m:rPr>
                <m:sty m:val="p"/>
              </m:rPr>
              <w:rPr>
                <w:rFonts w:ascii="Cambria Math" w:eastAsia="微软雅黑" w:hAnsi="微软雅黑"/>
                <w:color w:val="FF0000"/>
                <w:szCs w:val="21"/>
                <w:rPrChange w:id="91" w:author="Always Online 。" w:date="2021-11-23T15:15:00Z">
                  <w:rPr>
                    <w:rFonts w:ascii="Cambria Math" w:eastAsia="微软雅黑" w:hAnsi="微软雅黑"/>
                    <w:szCs w:val="21"/>
                  </w:rPr>
                </w:rPrChange>
              </w:rPr>
              <m:t>=</m:t>
            </w:ins>
          </m:r>
          <m:d>
            <m:dPr>
              <m:ctrlPr>
                <w:ins w:id="92" w:author="Always Online 。" w:date="2021-11-23T15:05:00Z">
                  <w:rPr>
                    <w:rFonts w:ascii="Cambria Math" w:eastAsia="微软雅黑" w:hAnsi="微软雅黑"/>
                    <w:color w:val="FF0000"/>
                    <w:szCs w:val="21"/>
                  </w:rPr>
                </w:ins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ins w:id="93" w:author="Always Online 。" w:date="2021-11-23T15:05:00Z">
                      <w:rPr>
                        <w:rFonts w:ascii="Cambria Math" w:eastAsia="微软雅黑" w:hAnsi="微软雅黑"/>
                        <w:color w:val="FF0000"/>
                        <w:szCs w:val="21"/>
                      </w:rPr>
                    </w:ins>
                  </m:ctrlPr>
                </m:mPr>
                <m:mr>
                  <m:e>
                    <m:d>
                      <m:dPr>
                        <m:ctrlPr>
                          <w:ins w:id="94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dPr>
                      <m:e>
                        <m:r>
                          <w:ins w:id="95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96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L+l</m:t>
                          </w:ins>
                        </m:r>
                      </m:e>
                    </m:d>
                    <m:r>
                      <w:ins w:id="97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98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cos</m:t>
                      </w:ins>
                    </m:r>
                    <m:r>
                      <w:ins w:id="99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00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ψ</m:t>
                      </w:ins>
                    </m:r>
                    <m:r>
                      <w:ins w:id="101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02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cos</m:t>
                      </w:ins>
                    </m:r>
                    <m:r>
                      <w:ins w:id="103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04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θ</m:t>
                      </w:ins>
                    </m:r>
                    <m:r>
                      <w:ins w:id="105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06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107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108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09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x</m:t>
                          </w:ins>
                        </m:r>
                      </m:e>
                      <m:sub>
                        <m:r>
                          <w:ins w:id="110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11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J</m:t>
                          </w:ins>
                        </m:r>
                      </m:sub>
                    </m:sSub>
                    <m:r>
                      <w:ins w:id="112" w:author="Always Online 。" w:date="2021-11-23T15:06:00Z"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13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114" w:author="Always Online 。" w:date="2021-11-23T15:06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115" w:author="Always Online 。" w:date="2021-11-23T15:06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16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x</m:t>
                          </w:ins>
                        </m:r>
                      </m:e>
                      <m:sub>
                        <m:r>
                          <w:ins w:id="117" w:author="Always Online 。" w:date="2021-11-23T15:06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18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d</m:t>
                          </w:ins>
                        </m:r>
                      </m:sub>
                    </m:sSub>
                  </m:e>
                </m:mr>
                <m:mr>
                  <m:e>
                    <m:d>
                      <m:dPr>
                        <m:ctrlPr>
                          <w:ins w:id="119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dPr>
                      <m:e>
                        <m:r>
                          <w:ins w:id="120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21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L+l</m:t>
                          </w:ins>
                        </m:r>
                      </m:e>
                    </m:d>
                    <m:r>
                      <w:ins w:id="122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23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sin</m:t>
                      </w:ins>
                    </m:r>
                    <m:r>
                      <w:ins w:id="124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25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ψ</m:t>
                      </w:ins>
                    </m:r>
                    <m:r>
                      <w:ins w:id="126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27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cos</m:t>
                      </w:ins>
                    </m:r>
                    <m:r>
                      <w:ins w:id="128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29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θ</m:t>
                      </w:ins>
                    </m:r>
                    <m:r>
                      <w:ins w:id="130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31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132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133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34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y</m:t>
                          </w:ins>
                        </m:r>
                      </m:e>
                      <m:sub>
                        <m:r>
                          <w:ins w:id="135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36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J</m:t>
                          </w:ins>
                        </m:r>
                      </m:sub>
                    </m:sSub>
                    <m:r>
                      <w:ins w:id="137" w:author="Always Online 。" w:date="2021-11-23T15:06:00Z"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38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139" w:author="Always Online 。" w:date="2021-11-23T15:06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140" w:author="Always Online 。" w:date="2021-11-23T15:06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41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y</m:t>
                          </w:ins>
                        </m:r>
                      </m:e>
                      <m:sub>
                        <m:r>
                          <w:ins w:id="142" w:author="Always Online 。" w:date="2021-11-23T15:06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43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d</m:t>
                          </w:ins>
                        </m:r>
                      </m:sub>
                    </m:sSub>
                  </m:e>
                </m:mr>
                <m:mr>
                  <m:e>
                    <m:r>
                      <w:ins w:id="144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45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-</m:t>
                      </w:ins>
                    </m:r>
                    <m:d>
                      <m:dPr>
                        <m:ctrlPr>
                          <w:ins w:id="146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dPr>
                      <m:e>
                        <m:r>
                          <w:ins w:id="147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48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L+l</m:t>
                          </w:ins>
                        </m:r>
                      </m:e>
                    </m:d>
                    <m:r>
                      <w:ins w:id="149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50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sin</m:t>
                      </w:ins>
                    </m:r>
                    <m:r>
                      <w:ins w:id="151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52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θ</m:t>
                      </w:ins>
                    </m:r>
                    <m:r>
                      <w:ins w:id="153" w:author="Always Online 。" w:date="2021-11-23T15:05:00Z">
                        <m:rPr>
                          <m:sty m:val="p"/>
                        </m:rPr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54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155" w:author="Always Online 。" w:date="2021-11-23T15:05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156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57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z</m:t>
                          </w:ins>
                        </m:r>
                      </m:e>
                      <m:sub>
                        <m:r>
                          <w:ins w:id="158" w:author="Always Online 。" w:date="2021-11-23T15:05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59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J</m:t>
                          </w:ins>
                        </m:r>
                      </m:sub>
                    </m:sSub>
                    <m:r>
                      <w:ins w:id="160" w:author="Always Online 。" w:date="2021-11-23T15:06:00Z">
                        <w:rPr>
                          <w:rFonts w:ascii="Cambria Math" w:eastAsia="微软雅黑" w:hAnsi="微软雅黑"/>
                          <w:color w:val="FF0000"/>
                          <w:szCs w:val="21"/>
                          <w:rPrChange w:id="161" w:author="Always Online 。" w:date="2021-11-23T15:15:00Z">
                            <w:rPr>
                              <w:rFonts w:ascii="Cambria Math" w:eastAsia="微软雅黑" w:hAnsi="微软雅黑"/>
                              <w:szCs w:val="21"/>
                            </w:rPr>
                          </w:rPrChange>
                        </w:rPr>
                        <m:t>+</m:t>
                      </w:ins>
                    </m:r>
                    <m:sSub>
                      <m:sSubPr>
                        <m:ctrlPr>
                          <w:ins w:id="162" w:author="Always Online 。" w:date="2021-11-23T15:06:00Z"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</w:rPr>
                          </w:ins>
                        </m:ctrlPr>
                      </m:sSubPr>
                      <m:e>
                        <m:r>
                          <w:ins w:id="163" w:author="Always Online 。" w:date="2021-11-23T15:06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64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z</m:t>
                          </w:ins>
                        </m:r>
                      </m:e>
                      <m:sub>
                        <m:r>
                          <w:ins w:id="165" w:author="Always Online 。" w:date="2021-11-23T15:06:00Z"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color w:val="FF0000"/>
                              <w:szCs w:val="21"/>
                              <w:rPrChange w:id="166" w:author="Always Online 。" w:date="2021-11-23T15:15:00Z">
                                <w:rPr>
                                  <w:rFonts w:ascii="Cambria Math" w:eastAsia="微软雅黑" w:hAnsi="微软雅黑"/>
                                  <w:szCs w:val="21"/>
                                </w:rPr>
                              </w:rPrChange>
                            </w:rPr>
                            <m:t>d</m:t>
                          </w:ins>
                        </m:r>
                      </m:sub>
                    </m:sSub>
                  </m:e>
                </m:mr>
              </m:m>
            </m:e>
          </m:d>
        </m:oMath>
      </m:oMathPara>
    </w:p>
    <w:p w14:paraId="52C4AF22" w14:textId="0744592E" w:rsidR="00255424" w:rsidRPr="00360D6F" w:rsidRDefault="00255424" w:rsidP="00CF7236">
      <w:pPr>
        <w:ind w:firstLineChars="200" w:firstLine="420"/>
        <w:rPr>
          <w:ins w:id="167" w:author="Always Online 。" w:date="2021-11-23T15:13:00Z"/>
          <w:rFonts w:ascii="微软雅黑" w:eastAsia="微软雅黑" w:hAnsi="微软雅黑"/>
          <w:color w:val="FF0000"/>
          <w:szCs w:val="21"/>
          <w:rPrChange w:id="168" w:author="Always Online 。" w:date="2021-11-23T15:15:00Z">
            <w:rPr>
              <w:ins w:id="169" w:author="Always Online 。" w:date="2021-11-23T15:13:00Z"/>
              <w:rFonts w:ascii="微软雅黑" w:eastAsia="微软雅黑" w:hAnsi="微软雅黑"/>
              <w:szCs w:val="21"/>
            </w:rPr>
          </w:rPrChange>
        </w:rPr>
      </w:pPr>
      <w:ins w:id="170" w:author="Always Online 。" w:date="2021-11-23T15:08:00Z">
        <w:r w:rsidRPr="00360D6F">
          <w:rPr>
            <w:rFonts w:ascii="微软雅黑" w:eastAsia="微软雅黑" w:hAnsi="微软雅黑" w:hint="eastAsia"/>
            <w:color w:val="FF0000"/>
            <w:szCs w:val="21"/>
            <w:rPrChange w:id="171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根据得到的偏移量算出偏航角为</w:t>
        </w:r>
      </w:ins>
      <w:ins w:id="172" w:author="Always Online 。" w:date="2021-11-23T15:10:00Z">
        <w:r w:rsidR="00360D6F" w:rsidRPr="00360D6F">
          <w:rPr>
            <w:rFonts w:ascii="微软雅黑" w:eastAsia="微软雅黑" w:hAnsi="微软雅黑"/>
            <w:color w:val="FF0000"/>
            <w:szCs w:val="21"/>
            <w:rPrChange w:id="173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arctan（</w:t>
        </w:r>
      </w:ins>
      <w:ins w:id="174" w:author="Always Online 。" w:date="2021-11-23T15:08:00Z">
        <w:r w:rsidRPr="00360D6F">
          <w:rPr>
            <w:rFonts w:ascii="微软雅黑" w:eastAsia="微软雅黑" w:hAnsi="微软雅黑"/>
            <w:color w:val="FF0000"/>
            <w:szCs w:val="21"/>
            <w:rPrChange w:id="175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y/</w:t>
        </w:r>
      </w:ins>
      <w:ins w:id="176" w:author="Always Online 。" w:date="2021-11-23T15:10:00Z">
        <w:r w:rsidR="00360D6F" w:rsidRPr="00360D6F">
          <w:rPr>
            <w:rFonts w:ascii="微软雅黑" w:eastAsia="微软雅黑" w:hAnsi="微软雅黑"/>
            <w:color w:val="FF0000"/>
            <w:szCs w:val="21"/>
            <w:rPrChange w:id="177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x）俯仰角为</w:t>
        </w:r>
      </w:ins>
      <w:ins w:id="178" w:author="Always Online 。" w:date="2021-11-23T15:11:00Z">
        <w:r w:rsidR="00360D6F" w:rsidRPr="00360D6F">
          <w:rPr>
            <w:rFonts w:ascii="微软雅黑" w:eastAsia="微软雅黑" w:hAnsi="微软雅黑"/>
            <w:color w:val="FF0000"/>
            <w:szCs w:val="21"/>
            <w:rPrChange w:id="179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arctan</w:t>
        </w:r>
        <w:r w:rsidR="00360D6F" w:rsidRPr="00360D6F">
          <w:rPr>
            <w:rFonts w:ascii="微软雅黑" w:eastAsia="微软雅黑" w:hAnsi="微软雅黑" w:hint="eastAsia"/>
            <w:color w:val="FF0000"/>
            <w:szCs w:val="21"/>
            <w:rPrChange w:id="180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（</w:t>
        </w:r>
        <w:r w:rsidR="00360D6F" w:rsidRPr="00360D6F">
          <w:rPr>
            <w:rFonts w:ascii="微软雅黑" w:eastAsia="微软雅黑" w:hAnsi="微软雅黑"/>
            <w:color w:val="FF0000"/>
            <w:szCs w:val="21"/>
            <w:rPrChange w:id="181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z/x）L</w:t>
        </w:r>
      </w:ins>
      <w:ins w:id="182" w:author="Always Online 。" w:date="2021-11-23T15:12:00Z">
        <w:r w:rsidR="00360D6F" w:rsidRPr="00360D6F">
          <w:rPr>
            <w:rFonts w:ascii="微软雅黑" w:eastAsia="微软雅黑" w:hAnsi="微软雅黑"/>
            <w:color w:val="FF0000"/>
            <w:szCs w:val="21"/>
            <w:rPrChange w:id="183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=(x^2+y^2+z^2)</w:t>
        </w:r>
      </w:ins>
      <w:ins w:id="184" w:author="Always Online 。" w:date="2021-11-23T15:13:00Z">
        <w:r w:rsidR="00360D6F" w:rsidRPr="00360D6F">
          <w:rPr>
            <w:rFonts w:ascii="微软雅黑" w:eastAsia="微软雅黑" w:hAnsi="微软雅黑"/>
            <w:color w:val="FF0000"/>
            <w:szCs w:val="21"/>
            <w:rPrChange w:id="185" w:author="Always Online 。" w:date="2021-11-23T15:15:00Z">
              <w:rPr>
                <w:rFonts w:ascii="微软雅黑" w:eastAsia="微软雅黑" w:hAnsi="微软雅黑"/>
                <w:szCs w:val="21"/>
              </w:rPr>
            </w:rPrChange>
          </w:rPr>
          <w:t>^1/2</w:t>
        </w:r>
      </w:ins>
    </w:p>
    <w:p w14:paraId="641DF31B" w14:textId="063082ED" w:rsidR="00360D6F" w:rsidRPr="00360D6F" w:rsidRDefault="00360D6F" w:rsidP="00CF7236">
      <w:pPr>
        <w:ind w:firstLineChars="200" w:firstLine="420"/>
        <w:rPr>
          <w:rFonts w:ascii="微软雅黑" w:eastAsia="微软雅黑" w:hAnsi="微软雅黑"/>
          <w:color w:val="FF0000"/>
          <w:szCs w:val="21"/>
          <w:rPrChange w:id="186" w:author="Always Online 。" w:date="2021-11-23T15:15:00Z">
            <w:rPr>
              <w:rFonts w:ascii="微软雅黑" w:eastAsia="微软雅黑" w:hAnsi="微软雅黑"/>
              <w:szCs w:val="21"/>
            </w:rPr>
          </w:rPrChange>
        </w:rPr>
      </w:pPr>
      <w:ins w:id="187" w:author="Always Online 。" w:date="2021-11-23T15:13:00Z">
        <w:r w:rsidRPr="00360D6F">
          <w:rPr>
            <w:rFonts w:ascii="微软雅黑" w:eastAsia="微软雅黑" w:hAnsi="微软雅黑" w:hint="eastAsia"/>
            <w:color w:val="FF0000"/>
            <w:szCs w:val="21"/>
            <w:rPrChange w:id="188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根据得到的角度减去当前的角度即可得到控制偏移量，根据</w:t>
        </w:r>
      </w:ins>
      <w:ins w:id="189" w:author="Always Online 。" w:date="2021-11-23T15:14:00Z">
        <w:r w:rsidRPr="00360D6F">
          <w:rPr>
            <w:rFonts w:ascii="微软雅黑" w:eastAsia="微软雅黑" w:hAnsi="微软雅黑" w:hint="eastAsia"/>
            <w:color w:val="FF0000"/>
            <w:szCs w:val="21"/>
            <w:rPrChange w:id="190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偏移量大小设置不同的步长（即固定频率下的变化速率）</w:t>
        </w:r>
      </w:ins>
      <w:ins w:id="191" w:author="Always Online 。" w:date="2021-11-23T15:15:00Z">
        <w:r w:rsidRPr="00360D6F">
          <w:rPr>
            <w:rFonts w:ascii="微软雅黑" w:eastAsia="微软雅黑" w:hAnsi="微软雅黑" w:hint="eastAsia"/>
            <w:color w:val="FF0000"/>
            <w:szCs w:val="21"/>
            <w:rPrChange w:id="192" w:author="Always Online 。" w:date="2021-11-23T15:15:00Z">
              <w:rPr>
                <w:rFonts w:ascii="微软雅黑" w:eastAsia="微软雅黑" w:hAnsi="微软雅黑" w:hint="eastAsia"/>
                <w:szCs w:val="21"/>
              </w:rPr>
            </w:rPrChange>
          </w:rPr>
          <w:t>越接近目标变化越慢。</w:t>
        </w:r>
      </w:ins>
    </w:p>
    <w:sectPr w:rsidR="00360D6F" w:rsidRPr="00360D6F" w:rsidSect="001E4A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31D67" w14:textId="77777777" w:rsidR="0098509C" w:rsidRDefault="0098509C" w:rsidP="004418D8">
      <w:r>
        <w:separator/>
      </w:r>
    </w:p>
  </w:endnote>
  <w:endnote w:type="continuationSeparator" w:id="0">
    <w:p w14:paraId="271DA8B5" w14:textId="77777777" w:rsidR="0098509C" w:rsidRDefault="0098509C" w:rsidP="004418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CD10E" w14:textId="77777777" w:rsidR="0098509C" w:rsidRDefault="0098509C" w:rsidP="004418D8">
      <w:r>
        <w:separator/>
      </w:r>
    </w:p>
  </w:footnote>
  <w:footnote w:type="continuationSeparator" w:id="0">
    <w:p w14:paraId="1483C69C" w14:textId="77777777" w:rsidR="0098509C" w:rsidRDefault="0098509C" w:rsidP="004418D8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ways Online 。">
    <w15:presenceInfo w15:providerId="Windows Live" w15:userId="f43901f87e8ee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4FB"/>
    <w:rsid w:val="00020043"/>
    <w:rsid w:val="0002528A"/>
    <w:rsid w:val="00043785"/>
    <w:rsid w:val="00074826"/>
    <w:rsid w:val="00077878"/>
    <w:rsid w:val="000B5375"/>
    <w:rsid w:val="000C186C"/>
    <w:rsid w:val="000D7EEB"/>
    <w:rsid w:val="000E2777"/>
    <w:rsid w:val="00183CFC"/>
    <w:rsid w:val="001C0EEF"/>
    <w:rsid w:val="001C6E2C"/>
    <w:rsid w:val="001D2ABD"/>
    <w:rsid w:val="001E21A7"/>
    <w:rsid w:val="001E4AB4"/>
    <w:rsid w:val="0021334F"/>
    <w:rsid w:val="00255424"/>
    <w:rsid w:val="002601D7"/>
    <w:rsid w:val="002671D4"/>
    <w:rsid w:val="00282D26"/>
    <w:rsid w:val="002F1E6C"/>
    <w:rsid w:val="0030270C"/>
    <w:rsid w:val="00331C41"/>
    <w:rsid w:val="00360D6F"/>
    <w:rsid w:val="00374C6D"/>
    <w:rsid w:val="003811ED"/>
    <w:rsid w:val="003A2C93"/>
    <w:rsid w:val="003B1F82"/>
    <w:rsid w:val="003B66EE"/>
    <w:rsid w:val="003F4D0B"/>
    <w:rsid w:val="004418D8"/>
    <w:rsid w:val="004D4181"/>
    <w:rsid w:val="004E1CDD"/>
    <w:rsid w:val="00521C22"/>
    <w:rsid w:val="00597211"/>
    <w:rsid w:val="005A28DA"/>
    <w:rsid w:val="00603D68"/>
    <w:rsid w:val="00613E28"/>
    <w:rsid w:val="00627BB8"/>
    <w:rsid w:val="0065635D"/>
    <w:rsid w:val="00681BAD"/>
    <w:rsid w:val="00690FBE"/>
    <w:rsid w:val="006A2F32"/>
    <w:rsid w:val="006A3D62"/>
    <w:rsid w:val="006B11E2"/>
    <w:rsid w:val="006C21EF"/>
    <w:rsid w:val="006E6E74"/>
    <w:rsid w:val="006F5616"/>
    <w:rsid w:val="0070608F"/>
    <w:rsid w:val="007167DB"/>
    <w:rsid w:val="00726410"/>
    <w:rsid w:val="007345A7"/>
    <w:rsid w:val="00776D0F"/>
    <w:rsid w:val="007B7AEC"/>
    <w:rsid w:val="007C7B9D"/>
    <w:rsid w:val="008008D8"/>
    <w:rsid w:val="00804DF8"/>
    <w:rsid w:val="00805777"/>
    <w:rsid w:val="00805F22"/>
    <w:rsid w:val="00885E4F"/>
    <w:rsid w:val="00916127"/>
    <w:rsid w:val="009372F8"/>
    <w:rsid w:val="0098509C"/>
    <w:rsid w:val="009D13B9"/>
    <w:rsid w:val="009E3F6E"/>
    <w:rsid w:val="00A206DC"/>
    <w:rsid w:val="00A24814"/>
    <w:rsid w:val="00A4245C"/>
    <w:rsid w:val="00A502F9"/>
    <w:rsid w:val="00A65E05"/>
    <w:rsid w:val="00A67321"/>
    <w:rsid w:val="00AC0C8C"/>
    <w:rsid w:val="00AE0B38"/>
    <w:rsid w:val="00B32BE7"/>
    <w:rsid w:val="00B63A10"/>
    <w:rsid w:val="00B862A7"/>
    <w:rsid w:val="00C27AB2"/>
    <w:rsid w:val="00C33FC4"/>
    <w:rsid w:val="00C37A7B"/>
    <w:rsid w:val="00C736D0"/>
    <w:rsid w:val="00CC47EC"/>
    <w:rsid w:val="00CC75A9"/>
    <w:rsid w:val="00CD1F80"/>
    <w:rsid w:val="00CE5AF2"/>
    <w:rsid w:val="00CF7236"/>
    <w:rsid w:val="00D031C9"/>
    <w:rsid w:val="00D0327E"/>
    <w:rsid w:val="00D0548C"/>
    <w:rsid w:val="00D16E63"/>
    <w:rsid w:val="00D31C24"/>
    <w:rsid w:val="00D54695"/>
    <w:rsid w:val="00DC149E"/>
    <w:rsid w:val="00DD4979"/>
    <w:rsid w:val="00DD6D14"/>
    <w:rsid w:val="00DE593E"/>
    <w:rsid w:val="00E40A9E"/>
    <w:rsid w:val="00E43DD9"/>
    <w:rsid w:val="00E47C1D"/>
    <w:rsid w:val="00E95C9D"/>
    <w:rsid w:val="00E96756"/>
    <w:rsid w:val="00EB1A92"/>
    <w:rsid w:val="00ED032A"/>
    <w:rsid w:val="00ED2CE9"/>
    <w:rsid w:val="00ED3DD6"/>
    <w:rsid w:val="00EE44FB"/>
    <w:rsid w:val="00F02969"/>
    <w:rsid w:val="00F02F4F"/>
    <w:rsid w:val="00F327FD"/>
    <w:rsid w:val="00F527BB"/>
    <w:rsid w:val="00F74BEB"/>
    <w:rsid w:val="00F92EE1"/>
    <w:rsid w:val="00FB5105"/>
    <w:rsid w:val="00F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719A3"/>
  <w15:docId w15:val="{F748B11A-F122-45D5-A4E7-303CE5B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54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51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FB510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5105"/>
    <w:rPr>
      <w:sz w:val="18"/>
      <w:szCs w:val="18"/>
    </w:rPr>
  </w:style>
  <w:style w:type="paragraph" w:styleId="a6">
    <w:name w:val="header"/>
    <w:basedOn w:val="a"/>
    <w:link w:val="a7"/>
    <w:uiPriority w:val="99"/>
    <w:semiHidden/>
    <w:unhideWhenUsed/>
    <w:rsid w:val="004418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semiHidden/>
    <w:rsid w:val="004418D8"/>
    <w:rPr>
      <w:sz w:val="18"/>
      <w:szCs w:val="18"/>
    </w:rPr>
  </w:style>
  <w:style w:type="paragraph" w:styleId="a8">
    <w:name w:val="footer"/>
    <w:basedOn w:val="a"/>
    <w:link w:val="a9"/>
    <w:uiPriority w:val="99"/>
    <w:semiHidden/>
    <w:unhideWhenUsed/>
    <w:rsid w:val="004418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semiHidden/>
    <w:rsid w:val="004418D8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4E1CDD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4E1CDD"/>
    <w:pPr>
      <w:jc w:val="left"/>
    </w:pPr>
  </w:style>
  <w:style w:type="character" w:customStyle="1" w:styleId="ac">
    <w:name w:val="批注文字 字符"/>
    <w:basedOn w:val="a0"/>
    <w:link w:val="ab"/>
    <w:uiPriority w:val="99"/>
    <w:semiHidden/>
    <w:rsid w:val="004E1CDD"/>
  </w:style>
  <w:style w:type="paragraph" w:styleId="ad">
    <w:name w:val="annotation subject"/>
    <w:basedOn w:val="ab"/>
    <w:next w:val="ab"/>
    <w:link w:val="ae"/>
    <w:uiPriority w:val="99"/>
    <w:semiHidden/>
    <w:unhideWhenUsed/>
    <w:rsid w:val="004E1CD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4E1C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Visio_2003-2010_Drawing.vsd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Microsoft_Visio_2003-2010_Drawing2.vsd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Microsoft_Visio_2003-2010_Drawing1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F63A55-D486-416A-B5DE-A145CF30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398</Words>
  <Characters>2269</Characters>
  <Application>Microsoft Office Word</Application>
  <DocSecurity>0</DocSecurity>
  <Lines>18</Lines>
  <Paragraphs>5</Paragraphs>
  <ScaleCrop>false</ScaleCrop>
  <Company>微软中国</Company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Always Online 。</cp:lastModifiedBy>
  <cp:revision>103</cp:revision>
  <dcterms:created xsi:type="dcterms:W3CDTF">2021-11-22T02:32:00Z</dcterms:created>
  <dcterms:modified xsi:type="dcterms:W3CDTF">2021-11-23T14:24:00Z</dcterms:modified>
</cp:coreProperties>
</file>